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B7CB5" w14:textId="77777777" w:rsidR="00DF6A21" w:rsidRPr="0058452E" w:rsidRDefault="00DF6A21" w:rsidP="00DF6A21">
      <w:pPr>
        <w:rPr>
          <w:ins w:id="0" w:author="Bui Van Nhan" w:date="2022-01-17T14:33:00Z"/>
          <w:rFonts w:ascii="Times New Roman" w:hAnsi="Times New Roman" w:cs="Times New Roman"/>
          <w:sz w:val="18"/>
          <w:szCs w:val="18"/>
        </w:rPr>
      </w:pPr>
      <w:ins w:id="1" w:author="Bui Van Nhan" w:date="2022-01-17T14:33:00Z">
        <w:r w:rsidRPr="0058452E">
          <w:rPr>
            <w:rFonts w:ascii="Times New Roman" w:hAnsi="Times New Roman" w:cs="Times New Roman"/>
            <w:sz w:val="18"/>
            <w:szCs w:val="18"/>
          </w:rPr>
          <w:t>Change paragraph properties</w:t>
        </w:r>
      </w:ins>
    </w:p>
    <w:tbl>
      <w:tblPr>
        <w:tblW w:w="9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2" w:author="Bui Van Nhan" w:date="2022-01-19T13:29:00Z">
          <w:tblPr>
            <w:tblW w:w="9828" w:type="dxa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08"/>
        <w:gridCol w:w="2430"/>
        <w:gridCol w:w="2340"/>
        <w:gridCol w:w="3150"/>
        <w:tblGridChange w:id="3">
          <w:tblGrid>
            <w:gridCol w:w="1908"/>
            <w:gridCol w:w="2430"/>
            <w:gridCol w:w="2340"/>
            <w:gridCol w:w="3150"/>
          </w:tblGrid>
        </w:tblGridChange>
      </w:tblGrid>
      <w:tr w:rsidR="00FA0675" w:rsidRPr="00843E80" w14:paraId="54E76A8D" w14:textId="77777777" w:rsidTr="00662CA7">
        <w:trPr>
          <w:trHeight w:val="301"/>
          <w:ins w:id="4" w:author="Bui Van Nhan" w:date="2022-01-17T14:26:00Z"/>
          <w:trPrChange w:id="5" w:author="Bui Van Nhan" w:date="2022-01-19T13:29:00Z">
            <w:trPr>
              <w:trHeight w:val="301"/>
            </w:trPr>
          </w:trPrChange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6" w:author="Bui Van Nhan" w:date="2022-01-19T13:29:00Z">
              <w:tcPr>
                <w:tcW w:w="19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53AA321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7" w:author="Bui Van Nhan" w:date="2022-01-17T14:26:00Z"/>
                <w:rStyle w:val="a0"/>
                <w:rFonts w:cs="Times New Roman"/>
              </w:rPr>
              <w:pPrChange w:id="8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9" w:author="Bui Van Nhan" w:date="2022-01-17T14:26:00Z">
              <w:r w:rsidRPr="00843E80">
                <w:rPr>
                  <w:rFonts w:eastAsia="ＭＳ Ｐゴシック" w:hAnsi="Times New Roman" w:cs="Times New Roman"/>
                  <w:szCs w:val="18"/>
                </w:rPr>
                <w:t>列挙</w:t>
              </w:r>
              <w:r w:rsidRPr="00843E80">
                <w:rPr>
                  <w:rStyle w:val="a0"/>
                  <w:rFonts w:cs="Times New Roman"/>
                </w:rPr>
                <w:t>体名称</w:t>
              </w:r>
            </w:ins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0" w:author="Bui Van Nhan" w:date="2022-01-19T13:29:00Z">
              <w:tcPr>
                <w:tcW w:w="7920" w:type="dxa"/>
                <w:gridSpan w:val="3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7590F3D7" w14:textId="77777777" w:rsidR="00FA0675" w:rsidRPr="00843E80" w:rsidRDefault="00FA0675" w:rsidP="00662CA7">
            <w:pPr>
              <w:pStyle w:val="a1"/>
              <w:jc w:val="left"/>
              <w:rPr>
                <w:ins w:id="11" w:author="Bui Van Nhan" w:date="2022-01-17T14:26:00Z"/>
                <w:rStyle w:val="a0"/>
                <w:rFonts w:cs="Times New Roman"/>
              </w:rPr>
              <w:pPrChange w:id="12" w:author="Bui Van Nhan" w:date="2022-01-19T13:29:00Z">
                <w:pPr>
                  <w:pStyle w:val="a1"/>
                  <w:jc w:val="both"/>
                </w:pPr>
              </w:pPrChange>
            </w:pPr>
            <w:ins w:id="13" w:author="Bui Van Nhan" w:date="2022-01-17T14:26:00Z">
              <w:r w:rsidRPr="00C226E0">
                <w:rPr>
                  <w:rFonts w:eastAsia="ＭＳ Ｐゴシック"/>
                  <w:szCs w:val="18"/>
                </w:rPr>
                <w:t>-</w:t>
              </w:r>
            </w:ins>
          </w:p>
        </w:tc>
      </w:tr>
      <w:tr w:rsidR="00FA0675" w:rsidRPr="00843E80" w14:paraId="473F7BC2" w14:textId="77777777" w:rsidTr="00662CA7">
        <w:trPr>
          <w:trHeight w:val="301"/>
          <w:ins w:id="14" w:author="Bui Van Nhan" w:date="2022-01-17T14:26:00Z"/>
          <w:trPrChange w:id="15" w:author="Bui Van Nhan" w:date="2022-01-19T13:29:00Z">
            <w:trPr>
              <w:trHeight w:val="301"/>
            </w:trPr>
          </w:trPrChange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6" w:author="Bui Van Nhan" w:date="2022-01-19T13:29:00Z">
              <w:tcPr>
                <w:tcW w:w="19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4CEF8F58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7" w:author="Bui Van Nhan" w:date="2022-01-17T14:26:00Z"/>
                <w:rStyle w:val="a0"/>
                <w:rFonts w:cs="Times New Roman"/>
              </w:rPr>
              <w:pPrChange w:id="18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19" w:author="Bui Van Nhan" w:date="2022-01-17T14:26:00Z">
              <w:r w:rsidRPr="00843E80">
                <w:rPr>
                  <w:rFonts w:eastAsia="ＭＳ Ｐゴシック" w:hAnsi="Times New Roman" w:cs="Times New Roman"/>
                  <w:szCs w:val="18"/>
                </w:rPr>
                <w:t>列挙</w:t>
              </w:r>
              <w:r w:rsidRPr="00843E80">
                <w:rPr>
                  <w:rStyle w:val="a0"/>
                  <w:rFonts w:cs="Times New Roman"/>
                </w:rPr>
                <w:t>体型</w:t>
              </w:r>
            </w:ins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20" w:author="Bui Van Nhan" w:date="2022-01-19T13:29:00Z">
              <w:tcPr>
                <w:tcW w:w="7920" w:type="dxa"/>
                <w:gridSpan w:val="3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1D5B00EE" w14:textId="77777777" w:rsidR="00FA0675" w:rsidRPr="00843E80" w:rsidRDefault="00FA0675" w:rsidP="00662CA7">
            <w:pPr>
              <w:pStyle w:val="a1"/>
              <w:jc w:val="left"/>
              <w:rPr>
                <w:ins w:id="21" w:author="Bui Van Nhan" w:date="2022-01-17T14:26:00Z"/>
                <w:rStyle w:val="a0"/>
                <w:rFonts w:cs="Times New Roman"/>
              </w:rPr>
              <w:pPrChange w:id="22" w:author="Bui Van Nhan" w:date="2022-01-19T13:29:00Z">
                <w:pPr>
                  <w:pStyle w:val="a1"/>
                  <w:jc w:val="both"/>
                </w:pPr>
              </w:pPrChange>
            </w:pPr>
            <w:ins w:id="23" w:author="Bui Van Nhan" w:date="2022-01-17T14:26:00Z">
              <w:r w:rsidRPr="00C226E0">
                <w:rPr>
                  <w:rFonts w:eastAsia="ＭＳ Ｐゴシック"/>
                  <w:szCs w:val="18"/>
                </w:rPr>
                <w:t>-</w:t>
              </w:r>
            </w:ins>
          </w:p>
        </w:tc>
      </w:tr>
      <w:tr w:rsidR="00FA0675" w:rsidRPr="00843E80" w14:paraId="341E30F5" w14:textId="77777777" w:rsidTr="00662CA7">
        <w:trPr>
          <w:trHeight w:val="208"/>
          <w:ins w:id="24" w:author="Bui Van Nhan" w:date="2022-01-17T14:26:00Z"/>
          <w:trPrChange w:id="25" w:author="Bui Van Nhan" w:date="2022-01-19T13:29:00Z">
            <w:trPr>
              <w:trHeight w:val="208"/>
            </w:trPr>
          </w:trPrChange>
        </w:trPr>
        <w:tc>
          <w:tcPr>
            <w:tcW w:w="1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26" w:author="Bui Van Nhan" w:date="2022-01-19T13:29:00Z">
              <w:tcPr>
                <w:tcW w:w="1908" w:type="dxa"/>
                <w:vMerge w:val="restart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697B9E63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27" w:author="Bui Van Nhan" w:date="2022-01-17T14:26:00Z"/>
                <w:rStyle w:val="a0"/>
                <w:rFonts w:cs="Times New Roman"/>
              </w:rPr>
              <w:pPrChange w:id="28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29" w:author="Bui Van Nhan" w:date="2022-01-17T14:26:00Z">
              <w:r w:rsidRPr="00843E80">
                <w:rPr>
                  <w:rStyle w:val="a0"/>
                  <w:rFonts w:cs="Times New Roman"/>
                </w:rPr>
                <w:t>メンバー</w:t>
              </w:r>
            </w:ins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0" w:author="Bui Van Nhan" w:date="2022-01-19T13:29:00Z">
              <w:tcPr>
                <w:tcW w:w="24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6781ECC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31" w:author="Bui Van Nhan" w:date="2022-01-17T14:26:00Z"/>
                <w:rStyle w:val="a0"/>
                <w:rFonts w:cs="Times New Roman"/>
              </w:rPr>
              <w:pPrChange w:id="32" w:author="Bui Van Nhan" w:date="2022-01-19T13:29:00Z">
                <w:pPr>
                  <w:pStyle w:val="a1"/>
                  <w:ind w:firstLine="200"/>
                </w:pPr>
              </w:pPrChange>
            </w:pPr>
            <w:ins w:id="33" w:author="Bui Van Nhan" w:date="2022-01-17T14:26:00Z">
              <w:r w:rsidRPr="00843E80">
                <w:rPr>
                  <w:rStyle w:val="a0"/>
                  <w:rFonts w:cs="Times New Roman"/>
                </w:rPr>
                <w:t>ラベル名</w:t>
              </w:r>
            </w:ins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4" w:author="Bui Van Nhan" w:date="2022-01-19T13:29:00Z">
              <w:tcPr>
                <w:tcW w:w="23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094241FE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35" w:author="Bui Van Nhan" w:date="2022-01-17T14:26:00Z"/>
                <w:rStyle w:val="a0"/>
                <w:rFonts w:cs="Times New Roman"/>
              </w:rPr>
              <w:pPrChange w:id="36" w:author="Bui Van Nhan" w:date="2022-01-19T13:29:00Z">
                <w:pPr>
                  <w:pStyle w:val="a1"/>
                  <w:ind w:firstLine="200"/>
                </w:pPr>
              </w:pPrChange>
            </w:pPr>
            <w:ins w:id="37" w:author="Bui Van Nhan" w:date="2022-01-17T14:26:00Z">
              <w:r w:rsidRPr="00843E80">
                <w:rPr>
                  <w:rFonts w:eastAsia="ＭＳ Ｐゴシック" w:hAnsi="Times New Roman" w:cs="Times New Roman"/>
                </w:rPr>
                <w:t>値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38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4DEA647F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39" w:author="Bui Van Nhan" w:date="2022-01-17T14:26:00Z"/>
                <w:rStyle w:val="a0"/>
                <w:rFonts w:cs="Times New Roman"/>
              </w:rPr>
              <w:pPrChange w:id="40" w:author="Bui Van Nhan" w:date="2022-01-19T13:29:00Z">
                <w:pPr>
                  <w:pStyle w:val="a1"/>
                  <w:ind w:firstLine="200"/>
                </w:pPr>
              </w:pPrChange>
            </w:pPr>
            <w:ins w:id="41" w:author="Bui Van Nhan" w:date="2022-01-17T14:26:00Z">
              <w:r w:rsidRPr="00843E80">
                <w:rPr>
                  <w:rStyle w:val="a0"/>
                  <w:rFonts w:cs="Times New Roman"/>
                </w:rPr>
                <w:t>データ内容</w:t>
              </w:r>
            </w:ins>
          </w:p>
        </w:tc>
      </w:tr>
      <w:tr w:rsidR="00FA0675" w:rsidRPr="00843E80" w14:paraId="042002B9" w14:textId="77777777" w:rsidTr="00662CA7">
        <w:trPr>
          <w:trHeight w:val="301"/>
          <w:ins w:id="42" w:author="Bui Van Nhan" w:date="2022-01-17T14:26:00Z"/>
          <w:trPrChange w:id="43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44" w:author="Bui Van Nhan" w:date="2022-01-19T13:29:00Z">
              <w:tcPr>
                <w:tcW w:w="1908" w:type="dxa"/>
                <w:vMerge/>
                <w:tcBorders>
                  <w:left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0548F229" w14:textId="77777777" w:rsidR="00FA0675" w:rsidRPr="00843E80" w:rsidRDefault="00FA0675" w:rsidP="00662CA7">
            <w:pPr>
              <w:rPr>
                <w:ins w:id="45" w:author="Bui Van Nhan" w:date="2022-01-17T14:26:00Z"/>
                <w:rStyle w:val="a0"/>
              </w:rPr>
              <w:pPrChange w:id="46" w:author="Bui Van Nhan" w:date="2022-01-19T13:29:00Z">
                <w:pPr>
                  <w:jc w:val="center"/>
                </w:pPr>
              </w:pPrChange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47" w:author="Bui Van Nhan" w:date="2022-01-19T13:29:00Z">
              <w:tcPr>
                <w:tcW w:w="24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5A7EC97D" w14:textId="77777777" w:rsidR="00FA0675" w:rsidRPr="00843E80" w:rsidRDefault="00FA0675" w:rsidP="00662CA7">
            <w:pPr>
              <w:rPr>
                <w:ins w:id="48" w:author="Bui Van Nhan" w:date="2022-01-17T14:26:00Z"/>
                <w:rFonts w:eastAsia="ＭＳ Ｐゴシック"/>
                <w:sz w:val="18"/>
                <w:szCs w:val="18"/>
              </w:rPr>
            </w:pPr>
            <w:ins w:id="49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50" w:author="Bui Van Nhan" w:date="2022-01-19T13:29:00Z">
              <w:tcPr>
                <w:tcW w:w="23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4D049BE6" w14:textId="77777777" w:rsidR="00FA0675" w:rsidRPr="00843E80" w:rsidRDefault="00FA0675" w:rsidP="00662CA7">
            <w:pPr>
              <w:rPr>
                <w:ins w:id="51" w:author="Bui Van Nhan" w:date="2022-01-17T14:26:00Z"/>
                <w:rFonts w:eastAsia="ＭＳ Ｐゴシック"/>
                <w:sz w:val="18"/>
                <w:szCs w:val="18"/>
              </w:rPr>
            </w:pPr>
            <w:ins w:id="52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53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44DD9814" w14:textId="77777777" w:rsidR="00FA0675" w:rsidRPr="00843E80" w:rsidRDefault="00FA0675" w:rsidP="00662CA7">
            <w:pPr>
              <w:rPr>
                <w:ins w:id="54" w:author="Bui Van Nhan" w:date="2022-01-17T14:26:00Z"/>
                <w:rFonts w:eastAsia="ＭＳ Ｐゴシック"/>
                <w:sz w:val="18"/>
                <w:szCs w:val="18"/>
              </w:rPr>
            </w:pPr>
            <w:ins w:id="55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  <w:tr w:rsidR="00FA0675" w:rsidRPr="00843E80" w14:paraId="6A4370F6" w14:textId="77777777" w:rsidTr="00662CA7">
        <w:trPr>
          <w:trHeight w:val="301"/>
          <w:ins w:id="56" w:author="Bui Van Nhan" w:date="2022-01-17T14:26:00Z"/>
          <w:trPrChange w:id="57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58" w:author="Bui Van Nhan" w:date="2022-01-19T13:29:00Z">
              <w:tcPr>
                <w:tcW w:w="1908" w:type="dxa"/>
                <w:vMerge/>
                <w:tcBorders>
                  <w:left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B15234F" w14:textId="77777777" w:rsidR="00FA0675" w:rsidRPr="00843E80" w:rsidRDefault="00FA0675" w:rsidP="00662CA7">
            <w:pPr>
              <w:rPr>
                <w:ins w:id="59" w:author="Bui Van Nhan" w:date="2022-01-17T14:26:00Z"/>
                <w:rStyle w:val="a0"/>
              </w:rPr>
              <w:pPrChange w:id="60" w:author="Bui Van Nhan" w:date="2022-01-19T13:29:00Z">
                <w:pPr>
                  <w:jc w:val="center"/>
                </w:pPr>
              </w:pPrChange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61" w:author="Bui Van Nhan" w:date="2022-01-19T13:29:00Z">
              <w:tcPr>
                <w:tcW w:w="24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54F87F11" w14:textId="77777777" w:rsidR="00FA0675" w:rsidRPr="00843E80" w:rsidRDefault="00FA0675" w:rsidP="00662CA7">
            <w:pPr>
              <w:rPr>
                <w:ins w:id="62" w:author="Bui Van Nhan" w:date="2022-01-17T14:26:00Z"/>
                <w:rFonts w:eastAsia="ＭＳ Ｐゴシック"/>
                <w:sz w:val="18"/>
                <w:szCs w:val="18"/>
              </w:rPr>
            </w:pPr>
            <w:ins w:id="63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64" w:author="Bui Van Nhan" w:date="2022-01-19T13:29:00Z">
              <w:tcPr>
                <w:tcW w:w="23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5C2F8232" w14:textId="77777777" w:rsidR="00FA0675" w:rsidRPr="00843E80" w:rsidRDefault="00FA0675" w:rsidP="00662CA7">
            <w:pPr>
              <w:rPr>
                <w:ins w:id="65" w:author="Bui Van Nhan" w:date="2022-01-17T14:26:00Z"/>
                <w:rFonts w:eastAsia="ＭＳ Ｐゴシック"/>
                <w:sz w:val="18"/>
                <w:szCs w:val="18"/>
              </w:rPr>
            </w:pPr>
            <w:ins w:id="66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67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25A29BE5" w14:textId="77777777" w:rsidR="00FA0675" w:rsidRPr="00843E80" w:rsidRDefault="00FA0675" w:rsidP="00662CA7">
            <w:pPr>
              <w:rPr>
                <w:ins w:id="68" w:author="Bui Van Nhan" w:date="2022-01-17T14:26:00Z"/>
                <w:rFonts w:eastAsia="ＭＳ Ｐゴシック"/>
                <w:sz w:val="18"/>
                <w:szCs w:val="18"/>
              </w:rPr>
            </w:pPr>
            <w:ins w:id="69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  <w:tr w:rsidR="00FA0675" w:rsidRPr="00843E80" w14:paraId="0C8C2EBC" w14:textId="77777777" w:rsidTr="00662CA7">
        <w:trPr>
          <w:trHeight w:val="301"/>
          <w:ins w:id="70" w:author="Bui Van Nhan" w:date="2022-01-17T14:26:00Z"/>
          <w:trPrChange w:id="71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72" w:author="Bui Van Nhan" w:date="2022-01-19T13:29:00Z">
              <w:tcPr>
                <w:tcW w:w="1908" w:type="dxa"/>
                <w:vMerge/>
                <w:tcBorders>
                  <w:left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3851863A" w14:textId="77777777" w:rsidR="00FA0675" w:rsidRPr="00843E80" w:rsidRDefault="00FA0675" w:rsidP="00662CA7">
            <w:pPr>
              <w:rPr>
                <w:ins w:id="73" w:author="Bui Van Nhan" w:date="2022-01-17T14:26:00Z"/>
                <w:rStyle w:val="a0"/>
              </w:rPr>
              <w:pPrChange w:id="74" w:author="Bui Van Nhan" w:date="2022-01-19T13:29:00Z">
                <w:pPr>
                  <w:jc w:val="center"/>
                </w:pPr>
              </w:pPrChange>
            </w:pP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75" w:author="Bui Van Nhan" w:date="2022-01-19T13:29:00Z">
              <w:tcPr>
                <w:tcW w:w="243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2A973863" w14:textId="77777777" w:rsidR="00FA0675" w:rsidRPr="00843E80" w:rsidRDefault="00FA0675" w:rsidP="00662CA7">
            <w:pPr>
              <w:rPr>
                <w:ins w:id="76" w:author="Bui Van Nhan" w:date="2022-01-17T14:26:00Z"/>
                <w:rFonts w:eastAsia="ＭＳ Ｐゴシック"/>
                <w:sz w:val="18"/>
                <w:szCs w:val="18"/>
              </w:rPr>
            </w:pPr>
            <w:ins w:id="77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78" w:author="Bui Van Nhan" w:date="2022-01-19T13:29:00Z">
              <w:tcPr>
                <w:tcW w:w="234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065AF53A" w14:textId="77777777" w:rsidR="00FA0675" w:rsidRPr="00843E80" w:rsidRDefault="00FA0675" w:rsidP="00662CA7">
            <w:pPr>
              <w:rPr>
                <w:ins w:id="79" w:author="Bui Van Nhan" w:date="2022-01-17T14:26:00Z"/>
                <w:rFonts w:eastAsia="ＭＳ Ｐゴシック"/>
                <w:sz w:val="18"/>
                <w:szCs w:val="18"/>
              </w:rPr>
            </w:pPr>
            <w:ins w:id="80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81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6A7E5B94" w14:textId="77777777" w:rsidR="00FA0675" w:rsidRPr="00843E80" w:rsidRDefault="00FA0675" w:rsidP="00662CA7">
            <w:pPr>
              <w:rPr>
                <w:ins w:id="82" w:author="Bui Van Nhan" w:date="2022-01-17T14:26:00Z"/>
                <w:rFonts w:eastAsia="ＭＳ Ｐゴシック"/>
                <w:sz w:val="18"/>
                <w:szCs w:val="18"/>
              </w:rPr>
            </w:pPr>
            <w:ins w:id="83" w:author="Bui Van Nhan" w:date="2022-01-17T14:26:00Z">
              <w:r w:rsidRPr="000A784E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  <w:tr w:rsidR="00FA0675" w:rsidRPr="00843E80" w14:paraId="1250A5FF" w14:textId="77777777" w:rsidTr="00662CA7">
        <w:trPr>
          <w:trHeight w:val="301"/>
          <w:ins w:id="84" w:author="Bui Van Nhan" w:date="2022-01-17T14:26:00Z"/>
          <w:trPrChange w:id="85" w:author="Bui Van Nhan" w:date="2022-01-19T13:29:00Z">
            <w:trPr>
              <w:trHeight w:val="301"/>
            </w:trPr>
          </w:trPrChange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tcPrChange w:id="86" w:author="Bui Van Nhan" w:date="2022-01-19T13:29:00Z">
              <w:tcPr>
                <w:tcW w:w="19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</w:tcPrChange>
          </w:tcPr>
          <w:p w14:paraId="78E9A056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87" w:author="Bui Van Nhan" w:date="2022-01-17T14:26:00Z"/>
                <w:rStyle w:val="a0"/>
                <w:rFonts w:cs="Times New Roman"/>
              </w:rPr>
              <w:pPrChange w:id="88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89" w:author="Bui Van Nhan" w:date="2022-01-17T14:26:00Z">
              <w:r w:rsidRPr="00843E80">
                <w:rPr>
                  <w:rStyle w:val="a0"/>
                  <w:rFonts w:cs="Times New Roman"/>
                </w:rPr>
                <w:t>備考</w:t>
              </w:r>
            </w:ins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90" w:author="Bui Van Nhan" w:date="2022-01-19T13:29:00Z">
              <w:tcPr>
                <w:tcW w:w="79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35B8EC5E" w14:textId="77777777" w:rsidR="00FA0675" w:rsidRPr="00843E80" w:rsidRDefault="00FA0675" w:rsidP="00662CA7">
            <w:pPr>
              <w:rPr>
                <w:ins w:id="91" w:author="Bui Van Nhan" w:date="2022-01-17T14:26:00Z"/>
                <w:rFonts w:eastAsia="ＭＳ Ｐゴシック"/>
                <w:sz w:val="18"/>
                <w:szCs w:val="18"/>
              </w:rPr>
            </w:pPr>
            <w:ins w:id="92" w:author="Bui Van Nhan" w:date="2022-01-17T14:26:00Z">
              <w:r w:rsidRPr="00843E80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</w:tbl>
    <w:p w14:paraId="3AFCE4EE" w14:textId="77777777" w:rsidR="00FA0675" w:rsidRDefault="00FA0675" w:rsidP="00FA0675">
      <w:pPr>
        <w:rPr>
          <w:ins w:id="93" w:author="Bui Van Nhan" w:date="2022-01-17T14:26:00Z"/>
        </w:rPr>
      </w:pPr>
    </w:p>
    <w:tbl>
      <w:tblPr>
        <w:tblW w:w="982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PrChange w:id="94" w:author="Bui Van Nhan" w:date="2022-01-19T13:29:00Z">
          <w:tblPr>
            <w:tblW w:w="9828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908"/>
        <w:gridCol w:w="1800"/>
        <w:gridCol w:w="2970"/>
        <w:gridCol w:w="3150"/>
        <w:tblGridChange w:id="95">
          <w:tblGrid>
            <w:gridCol w:w="1908"/>
            <w:gridCol w:w="1800"/>
            <w:gridCol w:w="2970"/>
            <w:gridCol w:w="3150"/>
          </w:tblGrid>
        </w:tblGridChange>
      </w:tblGrid>
      <w:tr w:rsidR="00FA0675" w:rsidRPr="00843E80" w14:paraId="2D4035BB" w14:textId="77777777" w:rsidTr="00662CA7">
        <w:trPr>
          <w:trHeight w:val="301"/>
          <w:ins w:id="96" w:author="Bui Van Nhan" w:date="2022-01-17T14:26:00Z"/>
          <w:trPrChange w:id="97" w:author="Bui Van Nhan" w:date="2022-01-19T13:29:00Z">
            <w:trPr>
              <w:trHeight w:val="301"/>
            </w:trPr>
          </w:trPrChange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98" w:author="Bui Van Nhan" w:date="2022-01-19T13:29:00Z">
              <w:tcPr>
                <w:tcW w:w="19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2E74845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99" w:author="Bui Van Nhan" w:date="2022-01-17T14:26:00Z"/>
                <w:rStyle w:val="a0"/>
                <w:rFonts w:cs="Times New Roman"/>
              </w:rPr>
              <w:pPrChange w:id="100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101" w:author="Bui Van Nhan" w:date="2022-01-17T14:26:00Z">
              <w:r w:rsidRPr="00843E80">
                <w:rPr>
                  <w:rStyle w:val="a0"/>
                  <w:rFonts w:cs="Times New Roman"/>
                </w:rPr>
                <w:t>構造体名称</w:t>
              </w:r>
            </w:ins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02" w:author="Bui Van Nhan" w:date="2022-01-19T13:29:00Z">
              <w:tcPr>
                <w:tcW w:w="7920" w:type="dxa"/>
                <w:gridSpan w:val="3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4DCC2F52" w14:textId="77777777" w:rsidR="00FA0675" w:rsidRPr="00843E80" w:rsidRDefault="00FA0675" w:rsidP="00662CA7">
            <w:pPr>
              <w:pStyle w:val="a1"/>
              <w:jc w:val="left"/>
              <w:rPr>
                <w:ins w:id="103" w:author="Bui Van Nhan" w:date="2022-01-17T14:26:00Z"/>
                <w:rStyle w:val="a0"/>
                <w:rFonts w:cs="Times New Roman"/>
              </w:rPr>
              <w:pPrChange w:id="104" w:author="Bui Van Nhan" w:date="2022-01-19T13:29:00Z">
                <w:pPr>
                  <w:pStyle w:val="a1"/>
                  <w:jc w:val="both"/>
                </w:pPr>
              </w:pPrChange>
            </w:pPr>
            <w:ins w:id="105" w:author="Bui Van Nhan" w:date="2022-01-17T14:26:00Z">
              <w:r w:rsidRPr="00817BA6">
                <w:rPr>
                  <w:rFonts w:eastAsia="ＭＳ Ｐゴシック"/>
                  <w:szCs w:val="18"/>
                </w:rPr>
                <w:t>-</w:t>
              </w:r>
            </w:ins>
          </w:p>
        </w:tc>
      </w:tr>
      <w:tr w:rsidR="00FA0675" w:rsidRPr="00843E80" w14:paraId="4E3B5250" w14:textId="77777777" w:rsidTr="00662CA7">
        <w:trPr>
          <w:trHeight w:val="301"/>
          <w:ins w:id="106" w:author="Bui Van Nhan" w:date="2022-01-17T14:26:00Z"/>
          <w:trPrChange w:id="107" w:author="Bui Van Nhan" w:date="2022-01-19T13:29:00Z">
            <w:trPr>
              <w:trHeight w:val="301"/>
            </w:trPr>
          </w:trPrChange>
        </w:trPr>
        <w:tc>
          <w:tcPr>
            <w:tcW w:w="1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08" w:author="Bui Van Nhan" w:date="2022-01-19T13:29:00Z">
              <w:tcPr>
                <w:tcW w:w="1908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135A11B7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09" w:author="Bui Van Nhan" w:date="2022-01-17T14:26:00Z"/>
                <w:rStyle w:val="a0"/>
                <w:rFonts w:cs="Times New Roman"/>
              </w:rPr>
              <w:pPrChange w:id="110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111" w:author="Bui Van Nhan" w:date="2022-01-17T14:26:00Z">
              <w:r w:rsidRPr="00843E80">
                <w:rPr>
                  <w:rStyle w:val="a0"/>
                  <w:rFonts w:cs="Times New Roman"/>
                </w:rPr>
                <w:t>構造体型</w:t>
              </w:r>
            </w:ins>
          </w:p>
        </w:tc>
        <w:tc>
          <w:tcPr>
            <w:tcW w:w="79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12" w:author="Bui Van Nhan" w:date="2022-01-19T13:29:00Z">
              <w:tcPr>
                <w:tcW w:w="7920" w:type="dxa"/>
                <w:gridSpan w:val="3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0166579A" w14:textId="77777777" w:rsidR="00FA0675" w:rsidRPr="00843E80" w:rsidRDefault="00FA0675" w:rsidP="00662CA7">
            <w:pPr>
              <w:pStyle w:val="a1"/>
              <w:jc w:val="left"/>
              <w:rPr>
                <w:ins w:id="113" w:author="Bui Van Nhan" w:date="2022-01-17T14:26:00Z"/>
                <w:rStyle w:val="a0"/>
                <w:rFonts w:cs="Times New Roman"/>
              </w:rPr>
              <w:pPrChange w:id="114" w:author="Bui Van Nhan" w:date="2022-01-19T13:29:00Z">
                <w:pPr>
                  <w:pStyle w:val="a1"/>
                  <w:jc w:val="both"/>
                </w:pPr>
              </w:pPrChange>
            </w:pPr>
            <w:ins w:id="115" w:author="Bui Van Nhan" w:date="2022-01-17T14:26:00Z">
              <w:r w:rsidRPr="00817BA6">
                <w:rPr>
                  <w:rFonts w:eastAsia="ＭＳ Ｐゴシック"/>
                  <w:szCs w:val="18"/>
                </w:rPr>
                <w:t>-</w:t>
              </w:r>
            </w:ins>
          </w:p>
        </w:tc>
      </w:tr>
      <w:tr w:rsidR="00FA0675" w:rsidRPr="00843E80" w14:paraId="62BF2120" w14:textId="77777777" w:rsidTr="00662CA7">
        <w:trPr>
          <w:trHeight w:val="301"/>
          <w:ins w:id="116" w:author="Bui Van Nhan" w:date="2022-01-17T14:26:00Z"/>
          <w:trPrChange w:id="117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18" w:author="Bui Van Nhan" w:date="2022-01-19T13:29:00Z">
              <w:tcPr>
                <w:tcW w:w="1908" w:type="dxa"/>
                <w:vMerge w:val="restart"/>
                <w:tcBorders>
                  <w:top w:val="single" w:sz="8" w:space="0" w:color="000000"/>
                  <w:left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4D196B6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19" w:author="Bui Van Nhan" w:date="2022-01-17T14:26:00Z"/>
                <w:rStyle w:val="a0"/>
                <w:rFonts w:cs="Times New Roman"/>
              </w:rPr>
              <w:pPrChange w:id="120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121" w:author="Bui Van Nhan" w:date="2022-01-17T14:26:00Z">
              <w:r w:rsidRPr="00843E80">
                <w:rPr>
                  <w:rStyle w:val="a0"/>
                  <w:rFonts w:cs="Times New Roman"/>
                </w:rPr>
                <w:t>メンバー</w:t>
              </w:r>
            </w:ins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22" w:author="Bui Van Nhan" w:date="2022-01-19T13:29:00Z"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078FACA5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23" w:author="Bui Van Nhan" w:date="2022-01-17T14:26:00Z"/>
                <w:rStyle w:val="a0"/>
                <w:rFonts w:cs="Times New Roman"/>
              </w:rPr>
              <w:pPrChange w:id="124" w:author="Bui Van Nhan" w:date="2022-01-19T13:29:00Z">
                <w:pPr>
                  <w:pStyle w:val="a1"/>
                  <w:ind w:firstLine="200"/>
                </w:pPr>
              </w:pPrChange>
            </w:pPr>
            <w:ins w:id="125" w:author="Bui Van Nhan" w:date="2022-01-17T14:26:00Z">
              <w:r w:rsidRPr="00843E80">
                <w:rPr>
                  <w:rStyle w:val="a0"/>
                  <w:rFonts w:cs="Times New Roman"/>
                </w:rPr>
                <w:t>型</w:t>
              </w:r>
            </w:ins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26" w:author="Bui Van Nhan" w:date="2022-01-19T13:29:00Z">
              <w:tcPr>
                <w:tcW w:w="297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2DDEF854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27" w:author="Bui Van Nhan" w:date="2022-01-17T14:26:00Z"/>
                <w:rStyle w:val="a0"/>
                <w:rFonts w:cs="Times New Roman"/>
              </w:rPr>
              <w:pPrChange w:id="128" w:author="Bui Van Nhan" w:date="2022-01-19T13:29:00Z">
                <w:pPr>
                  <w:pStyle w:val="a1"/>
                  <w:ind w:firstLine="200"/>
                </w:pPr>
              </w:pPrChange>
            </w:pPr>
            <w:ins w:id="129" w:author="Bui Van Nhan" w:date="2022-01-17T14:26:00Z">
              <w:r w:rsidRPr="00843E80">
                <w:rPr>
                  <w:rStyle w:val="a0"/>
                  <w:rFonts w:cs="Times New Roman"/>
                </w:rPr>
                <w:t>ラベル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  <w:tcPrChange w:id="130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FFFFCC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</w:tcPrChange>
          </w:tcPr>
          <w:p w14:paraId="5DE985CE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31" w:author="Bui Van Nhan" w:date="2022-01-17T14:26:00Z"/>
                <w:rStyle w:val="a0"/>
                <w:rFonts w:cs="Times New Roman"/>
              </w:rPr>
              <w:pPrChange w:id="132" w:author="Bui Van Nhan" w:date="2022-01-19T13:29:00Z">
                <w:pPr>
                  <w:pStyle w:val="a1"/>
                  <w:ind w:firstLine="200"/>
                </w:pPr>
              </w:pPrChange>
            </w:pPr>
            <w:ins w:id="133" w:author="Bui Van Nhan" w:date="2022-01-17T14:26:00Z">
              <w:r w:rsidRPr="00843E80">
                <w:rPr>
                  <w:rStyle w:val="a0"/>
                  <w:rFonts w:cs="Times New Roman"/>
                </w:rPr>
                <w:t>データ内容</w:t>
              </w:r>
            </w:ins>
          </w:p>
        </w:tc>
      </w:tr>
      <w:tr w:rsidR="00FA0675" w:rsidRPr="00843E80" w14:paraId="18F0C3E2" w14:textId="77777777" w:rsidTr="00662CA7">
        <w:trPr>
          <w:trHeight w:val="301"/>
          <w:ins w:id="134" w:author="Bui Van Nhan" w:date="2022-01-17T14:26:00Z"/>
          <w:trPrChange w:id="135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36" w:author="Bui Van Nhan" w:date="2022-01-19T13:29:00Z">
              <w:tcPr>
                <w:tcW w:w="1908" w:type="dxa"/>
                <w:vMerge/>
                <w:tcBorders>
                  <w:left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5966BB0A" w14:textId="77777777" w:rsidR="00FA0675" w:rsidRPr="00843E80" w:rsidRDefault="00FA0675" w:rsidP="00662CA7">
            <w:pPr>
              <w:rPr>
                <w:ins w:id="137" w:author="Bui Van Nhan" w:date="2022-01-17T14:26:00Z"/>
                <w:rStyle w:val="a0"/>
              </w:rPr>
              <w:pPrChange w:id="138" w:author="Bui Van Nhan" w:date="2022-01-19T13:29:00Z">
                <w:pPr>
                  <w:jc w:val="center"/>
                </w:pPr>
              </w:pPrChange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39" w:author="Bui Van Nhan" w:date="2022-01-19T13:29:00Z"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5522567C" w14:textId="77777777" w:rsidR="00FA0675" w:rsidRPr="00843E80" w:rsidRDefault="00FA0675" w:rsidP="00662CA7">
            <w:pPr>
              <w:rPr>
                <w:ins w:id="140" w:author="Bui Van Nhan" w:date="2022-01-17T14:26:00Z"/>
                <w:rFonts w:eastAsia="ＭＳ Ｐゴシック"/>
                <w:sz w:val="18"/>
                <w:szCs w:val="18"/>
              </w:rPr>
            </w:pPr>
            <w:ins w:id="141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42" w:author="Bui Van Nhan" w:date="2022-01-19T13:29:00Z">
              <w:tcPr>
                <w:tcW w:w="297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215CA372" w14:textId="77777777" w:rsidR="00FA0675" w:rsidRPr="00843E80" w:rsidRDefault="00FA0675" w:rsidP="00662CA7">
            <w:pPr>
              <w:rPr>
                <w:ins w:id="143" w:author="Bui Van Nhan" w:date="2022-01-17T14:26:00Z"/>
                <w:rFonts w:eastAsia="ＭＳ Ｐゴシック"/>
                <w:sz w:val="18"/>
                <w:szCs w:val="18"/>
              </w:rPr>
            </w:pPr>
            <w:ins w:id="144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45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79F7226E" w14:textId="77777777" w:rsidR="00FA0675" w:rsidRPr="00843E80" w:rsidRDefault="00FA0675" w:rsidP="00662CA7">
            <w:pPr>
              <w:rPr>
                <w:ins w:id="146" w:author="Bui Van Nhan" w:date="2022-01-17T14:26:00Z"/>
                <w:rFonts w:eastAsia="ＭＳ Ｐゴシック"/>
                <w:sz w:val="18"/>
                <w:szCs w:val="18"/>
              </w:rPr>
            </w:pPr>
            <w:ins w:id="147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  <w:tr w:rsidR="00FA0675" w:rsidRPr="00843E80" w14:paraId="114E2417" w14:textId="77777777" w:rsidTr="00662CA7">
        <w:trPr>
          <w:trHeight w:val="301"/>
          <w:ins w:id="148" w:author="Bui Van Nhan" w:date="2022-01-17T14:26:00Z"/>
          <w:trPrChange w:id="149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50" w:author="Bui Van Nhan" w:date="2022-01-19T13:29:00Z">
              <w:tcPr>
                <w:tcW w:w="1908" w:type="dxa"/>
                <w:vMerge/>
                <w:tcBorders>
                  <w:left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67977A8F" w14:textId="77777777" w:rsidR="00FA0675" w:rsidRPr="00843E80" w:rsidRDefault="00FA0675" w:rsidP="00662CA7">
            <w:pPr>
              <w:rPr>
                <w:ins w:id="151" w:author="Bui Van Nhan" w:date="2022-01-17T14:26:00Z"/>
                <w:rStyle w:val="a0"/>
              </w:rPr>
              <w:pPrChange w:id="152" w:author="Bui Van Nhan" w:date="2022-01-19T13:29:00Z">
                <w:pPr>
                  <w:jc w:val="center"/>
                </w:pPr>
              </w:pPrChange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53" w:author="Bui Van Nhan" w:date="2022-01-19T13:29:00Z"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3945A866" w14:textId="77777777" w:rsidR="00FA0675" w:rsidRPr="00843E80" w:rsidRDefault="00FA0675" w:rsidP="00662CA7">
            <w:pPr>
              <w:rPr>
                <w:ins w:id="154" w:author="Bui Van Nhan" w:date="2022-01-17T14:26:00Z"/>
                <w:rFonts w:eastAsia="ＭＳ Ｐゴシック"/>
                <w:sz w:val="18"/>
                <w:szCs w:val="18"/>
              </w:rPr>
            </w:pPr>
            <w:ins w:id="155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56" w:author="Bui Van Nhan" w:date="2022-01-19T13:29:00Z">
              <w:tcPr>
                <w:tcW w:w="297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405A32D6" w14:textId="77777777" w:rsidR="00FA0675" w:rsidRPr="00843E80" w:rsidRDefault="00FA0675" w:rsidP="00662CA7">
            <w:pPr>
              <w:rPr>
                <w:ins w:id="157" w:author="Bui Van Nhan" w:date="2022-01-17T14:26:00Z"/>
                <w:rFonts w:eastAsia="ＭＳ Ｐゴシック"/>
                <w:sz w:val="18"/>
                <w:szCs w:val="18"/>
              </w:rPr>
            </w:pPr>
            <w:ins w:id="158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59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5F5D1727" w14:textId="77777777" w:rsidR="00FA0675" w:rsidRPr="00843E80" w:rsidRDefault="00FA0675" w:rsidP="00662CA7">
            <w:pPr>
              <w:rPr>
                <w:ins w:id="160" w:author="Bui Van Nhan" w:date="2022-01-17T14:26:00Z"/>
                <w:rFonts w:eastAsia="ＭＳ Ｐゴシック"/>
                <w:sz w:val="18"/>
                <w:szCs w:val="18"/>
              </w:rPr>
            </w:pPr>
            <w:ins w:id="161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  <w:tr w:rsidR="00FA0675" w:rsidRPr="00843E80" w14:paraId="16D940E1" w14:textId="77777777" w:rsidTr="00662CA7">
        <w:trPr>
          <w:trHeight w:val="301"/>
          <w:ins w:id="162" w:author="Bui Van Nhan" w:date="2022-01-17T14:26:00Z"/>
          <w:trPrChange w:id="163" w:author="Bui Van Nhan" w:date="2022-01-19T13:29:00Z">
            <w:trPr>
              <w:trHeight w:val="301"/>
            </w:trPr>
          </w:trPrChange>
        </w:trPr>
        <w:tc>
          <w:tcPr>
            <w:tcW w:w="190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64" w:author="Bui Van Nhan" w:date="2022-01-19T13:29:00Z">
              <w:tcPr>
                <w:tcW w:w="1908" w:type="dxa"/>
                <w:vMerge/>
                <w:tcBorders>
                  <w:left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  <w:vAlign w:val="center"/>
              </w:tcPr>
            </w:tcPrChange>
          </w:tcPr>
          <w:p w14:paraId="7DCB2F90" w14:textId="77777777" w:rsidR="00FA0675" w:rsidRPr="00843E80" w:rsidRDefault="00FA0675" w:rsidP="00662CA7">
            <w:pPr>
              <w:rPr>
                <w:ins w:id="165" w:author="Bui Van Nhan" w:date="2022-01-17T14:26:00Z"/>
                <w:rStyle w:val="a0"/>
              </w:rPr>
              <w:pPrChange w:id="166" w:author="Bui Van Nhan" w:date="2022-01-19T13:29:00Z">
                <w:pPr>
                  <w:jc w:val="center"/>
                </w:pPr>
              </w:pPrChange>
            </w:pP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67" w:author="Bui Van Nhan" w:date="2022-01-19T13:29:00Z">
              <w:tcPr>
                <w:tcW w:w="180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76ECA3C4" w14:textId="77777777" w:rsidR="00FA0675" w:rsidRPr="00843E80" w:rsidRDefault="00FA0675" w:rsidP="00662CA7">
            <w:pPr>
              <w:rPr>
                <w:ins w:id="168" w:author="Bui Van Nhan" w:date="2022-01-17T14:26:00Z"/>
                <w:rFonts w:eastAsia="ＭＳ Ｐゴシック"/>
                <w:sz w:val="18"/>
                <w:szCs w:val="18"/>
              </w:rPr>
            </w:pPr>
            <w:ins w:id="169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70" w:author="Bui Van Nhan" w:date="2022-01-19T13:29:00Z">
              <w:tcPr>
                <w:tcW w:w="297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6F538B2A" w14:textId="77777777" w:rsidR="00FA0675" w:rsidRPr="00843E80" w:rsidRDefault="00FA0675" w:rsidP="00662CA7">
            <w:pPr>
              <w:rPr>
                <w:ins w:id="171" w:author="Bui Van Nhan" w:date="2022-01-17T14:26:00Z"/>
                <w:rFonts w:eastAsia="ＭＳ Ｐゴシック"/>
                <w:sz w:val="18"/>
                <w:szCs w:val="18"/>
              </w:rPr>
            </w:pPr>
            <w:ins w:id="172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  <w:tc>
          <w:tcPr>
            <w:tcW w:w="3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73" w:author="Bui Van Nhan" w:date="2022-01-19T13:29:00Z">
              <w:tcPr>
                <w:tcW w:w="3150" w:type="dxa"/>
                <w:tcBorders>
                  <w:top w:val="single" w:sz="8" w:space="0" w:color="000000"/>
                  <w:left w:val="single" w:sz="8" w:space="0" w:color="000000"/>
                  <w:bottom w:val="single" w:sz="8" w:space="0" w:color="000000"/>
                  <w:right w:val="single" w:sz="8" w:space="0" w:color="000000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730EB8ED" w14:textId="77777777" w:rsidR="00FA0675" w:rsidRPr="00843E80" w:rsidRDefault="00FA0675" w:rsidP="00662CA7">
            <w:pPr>
              <w:rPr>
                <w:ins w:id="174" w:author="Bui Van Nhan" w:date="2022-01-17T14:26:00Z"/>
                <w:rFonts w:eastAsia="ＭＳ Ｐゴシック"/>
                <w:sz w:val="18"/>
                <w:szCs w:val="18"/>
              </w:rPr>
            </w:pPr>
            <w:ins w:id="175" w:author="Bui Van Nhan" w:date="2022-01-17T14:26:00Z">
              <w:r w:rsidRPr="00E32CFD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  <w:tr w:rsidR="00FA0675" w:rsidRPr="00843E80" w14:paraId="7F2AF0C7" w14:textId="77777777" w:rsidTr="00662CA7">
        <w:trPr>
          <w:trHeight w:val="301"/>
          <w:ins w:id="176" w:author="Bui Van Nhan" w:date="2022-01-17T14:26:00Z"/>
          <w:trPrChange w:id="177" w:author="Bui Van Nhan" w:date="2022-01-19T13:29:00Z">
            <w:trPr>
              <w:trHeight w:val="301"/>
            </w:trPr>
          </w:trPrChange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vAlign w:val="center"/>
            <w:tcPrChange w:id="178" w:author="Bui Van Nhan" w:date="2022-01-19T13:29:00Z">
              <w:tcPr>
                <w:tcW w:w="19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FFFCC"/>
                <w:vAlign w:val="center"/>
              </w:tcPr>
            </w:tcPrChange>
          </w:tcPr>
          <w:p w14:paraId="279AB70E" w14:textId="77777777" w:rsidR="00FA0675" w:rsidRPr="00843E80" w:rsidRDefault="00FA0675" w:rsidP="00662CA7">
            <w:pPr>
              <w:pStyle w:val="a1"/>
              <w:ind w:firstLine="200"/>
              <w:jc w:val="left"/>
              <w:rPr>
                <w:ins w:id="179" w:author="Bui Van Nhan" w:date="2022-01-17T14:26:00Z"/>
                <w:rStyle w:val="a0"/>
                <w:rFonts w:cs="Times New Roman"/>
              </w:rPr>
              <w:pPrChange w:id="180" w:author="Bui Van Nhan" w:date="2022-01-19T13:29:00Z">
                <w:pPr>
                  <w:pStyle w:val="a1"/>
                  <w:ind w:firstLine="200"/>
                  <w:jc w:val="both"/>
                </w:pPr>
              </w:pPrChange>
            </w:pPr>
            <w:ins w:id="181" w:author="Bui Van Nhan" w:date="2022-01-17T14:26:00Z">
              <w:r w:rsidRPr="00843E80">
                <w:rPr>
                  <w:rStyle w:val="a0"/>
                  <w:rFonts w:cs="Times New Roman"/>
                </w:rPr>
                <w:t>備考</w:t>
              </w:r>
            </w:ins>
          </w:p>
        </w:tc>
        <w:tc>
          <w:tcPr>
            <w:tcW w:w="79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tcPrChange w:id="182" w:author="Bui Van Nhan" w:date="2022-01-19T13:29:00Z">
              <w:tcPr>
                <w:tcW w:w="792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tcMar>
                  <w:top w:w="15" w:type="dxa"/>
                  <w:left w:w="108" w:type="dxa"/>
                  <w:bottom w:w="0" w:type="dxa"/>
                  <w:right w:w="108" w:type="dxa"/>
                </w:tcMar>
              </w:tcPr>
            </w:tcPrChange>
          </w:tcPr>
          <w:p w14:paraId="756D5A37" w14:textId="77777777" w:rsidR="00FA0675" w:rsidRPr="00843E80" w:rsidRDefault="00FA0675" w:rsidP="00662CA7">
            <w:pPr>
              <w:rPr>
                <w:ins w:id="183" w:author="Bui Van Nhan" w:date="2022-01-17T14:26:00Z"/>
                <w:rFonts w:eastAsia="ＭＳ Ｐゴシック"/>
                <w:sz w:val="18"/>
                <w:szCs w:val="18"/>
              </w:rPr>
            </w:pPr>
            <w:ins w:id="184" w:author="Bui Van Nhan" w:date="2022-01-17T14:26:00Z">
              <w:r w:rsidRPr="00843E80">
                <w:rPr>
                  <w:rFonts w:eastAsia="ＭＳ Ｐゴシック"/>
                  <w:sz w:val="18"/>
                  <w:szCs w:val="18"/>
                </w:rPr>
                <w:t>-</w:t>
              </w:r>
            </w:ins>
          </w:p>
        </w:tc>
      </w:tr>
    </w:tbl>
    <w:p w14:paraId="2D640BCA" w14:textId="77777777" w:rsidR="00FA0675" w:rsidRDefault="00FA0675" w:rsidP="00FA0675">
      <w:pPr>
        <w:rPr>
          <w:ins w:id="185" w:author="Bui Van Nhan" w:date="2022-01-17T14:26:00Z"/>
        </w:rPr>
      </w:pP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186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187">
          <w:tblGrid>
            <w:gridCol w:w="1880"/>
            <w:gridCol w:w="7866"/>
          </w:tblGrid>
        </w:tblGridChange>
      </w:tblGrid>
      <w:tr w:rsidR="00B617A6" w:rsidRPr="00B96330" w14:paraId="2C022632" w14:textId="77777777" w:rsidTr="00662CA7">
        <w:trPr>
          <w:ins w:id="188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8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2F2848A" w14:textId="77777777" w:rsidR="00B617A6" w:rsidRPr="00B96330" w:rsidRDefault="00B617A6" w:rsidP="00662CA7">
            <w:pPr>
              <w:pStyle w:val="1"/>
              <w:ind w:firstLineChars="0" w:firstLine="0"/>
              <w:rPr>
                <w:ins w:id="190" w:author="Bui Van Nhan" w:date="2022-01-19T13:14:00Z"/>
                <w:rStyle w:val="a0"/>
                <w:rFonts w:asciiTheme="minorHAnsi" w:hAnsiTheme="minorHAnsi" w:cstheme="minorHAnsi"/>
              </w:rPr>
            </w:pPr>
            <w:ins w:id="191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名称</w:t>
              </w:r>
            </w:ins>
          </w:p>
        </w:tc>
        <w:tc>
          <w:tcPr>
            <w:tcW w:w="7953" w:type="dxa"/>
            <w:vAlign w:val="center"/>
            <w:tcPrChange w:id="192" w:author="Bui Van Nhan" w:date="2022-01-19T13:30:00Z">
              <w:tcPr>
                <w:tcW w:w="7866" w:type="dxa"/>
              </w:tcPr>
            </w:tcPrChange>
          </w:tcPr>
          <w:p w14:paraId="0CD394DA" w14:textId="168A82B5" w:rsidR="00B617A6" w:rsidRPr="00B96330" w:rsidRDefault="00B617A6" w:rsidP="00662CA7">
            <w:pPr>
              <w:pStyle w:val="1"/>
              <w:ind w:firstLineChars="0" w:firstLine="0"/>
              <w:rPr>
                <w:ins w:id="193" w:author="Bui Van Nhan" w:date="2022-01-19T13:14:00Z"/>
                <w:rStyle w:val="a0"/>
                <w:rFonts w:asciiTheme="minorHAnsi" w:hAnsiTheme="minorHAnsi" w:cstheme="minorHAnsi"/>
              </w:rPr>
            </w:pPr>
            <w:ins w:id="194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  <w:tr w:rsidR="00B617A6" w:rsidRPr="00B96330" w14:paraId="1C15027E" w14:textId="77777777" w:rsidTr="00662CA7">
        <w:trPr>
          <w:ins w:id="195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19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9800C13" w14:textId="77777777" w:rsidR="00B617A6" w:rsidRPr="00B96330" w:rsidRDefault="00B617A6" w:rsidP="00662CA7">
            <w:pPr>
              <w:pStyle w:val="1"/>
              <w:ind w:firstLineChars="0" w:firstLine="0"/>
              <w:rPr>
                <w:ins w:id="197" w:author="Bui Van Nhan" w:date="2022-01-19T13:14:00Z"/>
                <w:rStyle w:val="a0"/>
                <w:rFonts w:asciiTheme="minorHAnsi" w:hAnsiTheme="minorHAnsi" w:cstheme="minorHAnsi"/>
              </w:rPr>
            </w:pPr>
            <w:ins w:id="198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型</w:t>
              </w:r>
            </w:ins>
          </w:p>
        </w:tc>
        <w:tc>
          <w:tcPr>
            <w:tcW w:w="7953" w:type="dxa"/>
            <w:vAlign w:val="center"/>
            <w:tcPrChange w:id="199" w:author="Bui Van Nhan" w:date="2022-01-19T13:30:00Z">
              <w:tcPr>
                <w:tcW w:w="7866" w:type="dxa"/>
              </w:tcPr>
            </w:tcPrChange>
          </w:tcPr>
          <w:p w14:paraId="705C32C7" w14:textId="584837AF" w:rsidR="00B617A6" w:rsidRPr="00B96330" w:rsidRDefault="00B617A6" w:rsidP="00662CA7">
            <w:pPr>
              <w:pStyle w:val="1"/>
              <w:ind w:firstLineChars="0" w:firstLine="0"/>
              <w:rPr>
                <w:ins w:id="200" w:author="Bui Van Nhan" w:date="2022-01-19T13:14:00Z"/>
                <w:rStyle w:val="a0"/>
                <w:rFonts w:asciiTheme="minorHAnsi" w:hAnsiTheme="minorHAnsi" w:cstheme="minorHAnsi"/>
              </w:rPr>
            </w:pPr>
            <w:ins w:id="201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  <w:tr w:rsidR="00B617A6" w:rsidRPr="00B96330" w14:paraId="4EA5DC58" w14:textId="77777777" w:rsidTr="00662CA7">
        <w:trPr>
          <w:ins w:id="202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0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6D0D5B89" w14:textId="77777777" w:rsidR="00B617A6" w:rsidRPr="00B96330" w:rsidRDefault="00B617A6" w:rsidP="00662CA7">
            <w:pPr>
              <w:pStyle w:val="1"/>
              <w:ind w:firstLineChars="0" w:firstLine="0"/>
              <w:rPr>
                <w:ins w:id="204" w:author="Bui Van Nhan" w:date="2022-01-19T13:14:00Z"/>
                <w:rStyle w:val="a0"/>
                <w:rFonts w:asciiTheme="minorHAnsi" w:hAnsiTheme="minorHAnsi" w:cstheme="minorHAnsi"/>
              </w:rPr>
            </w:pPr>
            <w:ins w:id="205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範囲</w:t>
              </w:r>
            </w:ins>
          </w:p>
        </w:tc>
        <w:tc>
          <w:tcPr>
            <w:tcW w:w="7953" w:type="dxa"/>
            <w:vAlign w:val="center"/>
            <w:tcPrChange w:id="206" w:author="Bui Van Nhan" w:date="2022-01-19T13:30:00Z">
              <w:tcPr>
                <w:tcW w:w="7866" w:type="dxa"/>
              </w:tcPr>
            </w:tcPrChange>
          </w:tcPr>
          <w:p w14:paraId="347D86B7" w14:textId="73C45842" w:rsidR="00B617A6" w:rsidRPr="00B96330" w:rsidRDefault="00B617A6" w:rsidP="00662CA7">
            <w:pPr>
              <w:pStyle w:val="1"/>
              <w:ind w:firstLineChars="0" w:firstLine="0"/>
              <w:rPr>
                <w:ins w:id="207" w:author="Bui Van Nhan" w:date="2022-01-19T13:14:00Z"/>
                <w:rStyle w:val="a0"/>
                <w:rFonts w:asciiTheme="minorHAnsi" w:hAnsiTheme="minorHAnsi" w:cstheme="minorHAnsi"/>
              </w:rPr>
            </w:pPr>
            <w:ins w:id="208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  <w:tr w:rsidR="00B617A6" w:rsidRPr="00B96330" w14:paraId="1E7CD052" w14:textId="77777777" w:rsidTr="00662CA7">
        <w:trPr>
          <w:ins w:id="209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C02E8D8" w14:textId="77777777" w:rsidR="00B617A6" w:rsidRPr="00B96330" w:rsidRDefault="00B617A6" w:rsidP="00662CA7">
            <w:pPr>
              <w:pStyle w:val="1"/>
              <w:ind w:firstLineChars="0" w:firstLine="0"/>
              <w:rPr>
                <w:ins w:id="211" w:author="Bui Van Nhan" w:date="2022-01-19T13:14:00Z"/>
                <w:rStyle w:val="a0"/>
                <w:rFonts w:asciiTheme="minorHAnsi" w:hAnsiTheme="minorHAnsi" w:cstheme="minorHAnsi"/>
              </w:rPr>
            </w:pPr>
            <w:ins w:id="212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213" w:author="Bui Van Nhan" w:date="2022-01-19T13:30:00Z">
              <w:tcPr>
                <w:tcW w:w="7866" w:type="dxa"/>
              </w:tcPr>
            </w:tcPrChange>
          </w:tcPr>
          <w:p w14:paraId="26AB8E3F" w14:textId="57A04203" w:rsidR="00B617A6" w:rsidRPr="00B96330" w:rsidRDefault="00B617A6" w:rsidP="00662CA7">
            <w:pPr>
              <w:pStyle w:val="1"/>
              <w:ind w:firstLineChars="0" w:firstLine="0"/>
              <w:rPr>
                <w:ins w:id="214" w:author="Bui Van Nhan" w:date="2022-01-19T13:14:00Z"/>
                <w:rStyle w:val="a0"/>
                <w:rFonts w:asciiTheme="minorHAnsi" w:hAnsiTheme="minorHAnsi" w:cstheme="minorHAnsi"/>
              </w:rPr>
            </w:pPr>
            <w:ins w:id="215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  <w:tr w:rsidR="00B617A6" w:rsidRPr="00B96330" w14:paraId="1D3452D4" w14:textId="77777777" w:rsidTr="00662CA7">
        <w:trPr>
          <w:ins w:id="216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17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35508D91" w14:textId="77777777" w:rsidR="00B617A6" w:rsidRPr="00B96330" w:rsidRDefault="00B617A6" w:rsidP="00662CA7">
            <w:pPr>
              <w:pStyle w:val="1"/>
              <w:ind w:firstLineChars="0" w:firstLine="0"/>
              <w:rPr>
                <w:ins w:id="218" w:author="Bui Van Nhan" w:date="2022-01-19T13:14:00Z"/>
                <w:rStyle w:val="a0"/>
                <w:rFonts w:asciiTheme="minorHAnsi" w:hAnsiTheme="minorHAnsi" w:cstheme="minorHAnsi"/>
              </w:rPr>
            </w:pPr>
            <w:ins w:id="219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初期値</w:t>
              </w:r>
            </w:ins>
          </w:p>
        </w:tc>
        <w:tc>
          <w:tcPr>
            <w:tcW w:w="7953" w:type="dxa"/>
            <w:vAlign w:val="center"/>
            <w:tcPrChange w:id="220" w:author="Bui Van Nhan" w:date="2022-01-19T13:30:00Z">
              <w:tcPr>
                <w:tcW w:w="7866" w:type="dxa"/>
              </w:tcPr>
            </w:tcPrChange>
          </w:tcPr>
          <w:p w14:paraId="6E53BADB" w14:textId="460B70EA" w:rsidR="00B617A6" w:rsidRPr="00B96330" w:rsidRDefault="00B617A6" w:rsidP="00662CA7">
            <w:pPr>
              <w:pStyle w:val="1"/>
              <w:ind w:firstLineChars="0" w:firstLine="0"/>
              <w:rPr>
                <w:ins w:id="221" w:author="Bui Van Nhan" w:date="2022-01-19T13:14:00Z"/>
                <w:rStyle w:val="a0"/>
                <w:rFonts w:asciiTheme="minorHAnsi" w:hAnsiTheme="minorHAnsi" w:cstheme="minorHAnsi"/>
              </w:rPr>
            </w:pPr>
            <w:ins w:id="222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  <w:tr w:rsidR="00B617A6" w:rsidRPr="00B96330" w14:paraId="38C4227A" w14:textId="77777777" w:rsidTr="00662CA7">
        <w:trPr>
          <w:ins w:id="223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24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7B5A5ED0" w14:textId="77777777" w:rsidR="00B617A6" w:rsidRPr="00B96330" w:rsidRDefault="00B617A6" w:rsidP="00662CA7">
            <w:pPr>
              <w:pStyle w:val="1"/>
              <w:ind w:firstLineChars="0" w:firstLine="0"/>
              <w:rPr>
                <w:ins w:id="225" w:author="Bui Van Nhan" w:date="2022-01-19T13:14:00Z"/>
                <w:rStyle w:val="a0"/>
                <w:rFonts w:asciiTheme="minorHAnsi" w:hAnsiTheme="minorHAnsi" w:cstheme="minorHAnsi"/>
              </w:rPr>
            </w:pPr>
            <w:ins w:id="226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227" w:author="Bui Van Nhan" w:date="2022-01-19T13:30:00Z">
              <w:tcPr>
                <w:tcW w:w="7866" w:type="dxa"/>
              </w:tcPr>
            </w:tcPrChange>
          </w:tcPr>
          <w:p w14:paraId="54F43C8F" w14:textId="1938A5CA" w:rsidR="00B617A6" w:rsidRPr="00B96330" w:rsidRDefault="00B617A6" w:rsidP="00662CA7">
            <w:pPr>
              <w:pStyle w:val="1"/>
              <w:ind w:firstLineChars="0" w:firstLine="0"/>
              <w:rPr>
                <w:ins w:id="228" w:author="Bui Van Nhan" w:date="2022-01-19T13:14:00Z"/>
                <w:rStyle w:val="a0"/>
                <w:rFonts w:asciiTheme="minorHAnsi" w:hAnsiTheme="minorHAnsi" w:cstheme="minorHAnsi"/>
              </w:rPr>
            </w:pPr>
            <w:ins w:id="229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  <w:tr w:rsidR="00B617A6" w:rsidRPr="00B96330" w14:paraId="6F62D649" w14:textId="77777777" w:rsidTr="00662CA7">
        <w:trPr>
          <w:ins w:id="230" w:author="Bui Van Nhan" w:date="2022-01-19T13:14:00Z"/>
        </w:trPr>
        <w:tc>
          <w:tcPr>
            <w:tcW w:w="1880" w:type="dxa"/>
            <w:shd w:val="clear" w:color="auto" w:fill="FFFFCC"/>
            <w:vAlign w:val="center"/>
            <w:tcPrChange w:id="231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76B64B5" w14:textId="77777777" w:rsidR="00B617A6" w:rsidRPr="00B96330" w:rsidRDefault="00B617A6" w:rsidP="00662CA7">
            <w:pPr>
              <w:pStyle w:val="1"/>
              <w:ind w:firstLineChars="0" w:firstLine="0"/>
              <w:rPr>
                <w:ins w:id="232" w:author="Bui Van Nhan" w:date="2022-01-19T13:14:00Z"/>
                <w:rStyle w:val="a0"/>
                <w:rFonts w:asciiTheme="minorHAnsi" w:hAnsiTheme="minorHAnsi" w:cstheme="minorHAnsi"/>
              </w:rPr>
            </w:pPr>
            <w:ins w:id="233" w:author="Bui Van Nhan" w:date="2022-01-19T13:14:00Z">
              <w:r w:rsidRPr="00B96330">
                <w:rPr>
                  <w:rStyle w:val="a0"/>
                  <w:rFonts w:asciiTheme="minorHAnsi" w:hAnsiTheme="minorHAnsi" w:cstheme="minorHAnsi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234" w:author="Bui Van Nhan" w:date="2022-01-19T13:30:00Z">
              <w:tcPr>
                <w:tcW w:w="7866" w:type="dxa"/>
              </w:tcPr>
            </w:tcPrChange>
          </w:tcPr>
          <w:p w14:paraId="4E034B0B" w14:textId="191A5E19" w:rsidR="00B617A6" w:rsidRPr="00B96330" w:rsidRDefault="00B617A6" w:rsidP="00662CA7">
            <w:pPr>
              <w:pStyle w:val="1"/>
              <w:ind w:firstLineChars="0" w:firstLine="0"/>
              <w:rPr>
                <w:ins w:id="235" w:author="Bui Van Nhan" w:date="2022-01-19T13:14:00Z"/>
                <w:rStyle w:val="a0"/>
                <w:rFonts w:asciiTheme="minorHAnsi" w:hAnsiTheme="minorHAnsi" w:cstheme="minorHAnsi"/>
              </w:rPr>
            </w:pPr>
            <w:ins w:id="236" w:author="Bui Van Nhan" w:date="2022-01-19T13:14:00Z">
              <w:r w:rsidRPr="00707997">
                <w:rPr>
                  <w:rStyle w:val="a0"/>
                  <w:rFonts w:asciiTheme="minorHAnsi" w:hAnsiTheme="minorHAnsi" w:cstheme="minorHAnsi"/>
                </w:rPr>
                <w:t>-</w:t>
              </w:r>
            </w:ins>
          </w:p>
        </w:tc>
      </w:tr>
    </w:tbl>
    <w:p w14:paraId="20C0F572" w14:textId="1A09D18B" w:rsidR="00216AED" w:rsidRDefault="00216AED" w:rsidP="00216AED">
      <w:pPr>
        <w:ind w:left="-180" w:firstLine="180"/>
        <w:rPr>
          <w:ins w:id="237" w:author="Bui Van Nhan" w:date="2022-01-19T13:21:00Z"/>
        </w:rPr>
      </w:pPr>
    </w:p>
    <w:p w14:paraId="2D69FE6E" w14:textId="0C34EA7B" w:rsidR="008E6391" w:rsidRDefault="008E6391">
      <w:pPr>
        <w:ind w:left="-180" w:firstLine="180"/>
        <w:rPr>
          <w:ins w:id="238" w:author="Bui Van Nhan" w:date="2022-01-19T13:28:00Z"/>
        </w:rPr>
      </w:pPr>
    </w:p>
    <w:tbl>
      <w:tblPr>
        <w:tblStyle w:val="a4"/>
        <w:tblW w:w="9810" w:type="dxa"/>
        <w:tblInd w:w="18" w:type="dxa"/>
        <w:tblLook w:val="06C0" w:firstRow="0" w:lastRow="1" w:firstColumn="1" w:lastColumn="0" w:noHBand="1" w:noVBand="1"/>
        <w:tblPrChange w:id="239" w:author="Bui Van Nhan" w:date="2022-01-19T13:30:00Z">
          <w:tblPr>
            <w:tblStyle w:val="a4"/>
            <w:tblW w:w="0" w:type="auto"/>
            <w:tblInd w:w="108" w:type="dxa"/>
            <w:tblLook w:val="06C0" w:firstRow="0" w:lastRow="1" w:firstColumn="1" w:lastColumn="0" w:noHBand="1" w:noVBand="1"/>
          </w:tblPr>
        </w:tblPrChange>
      </w:tblPr>
      <w:tblGrid>
        <w:gridCol w:w="1638"/>
        <w:gridCol w:w="8172"/>
        <w:tblGridChange w:id="240">
          <w:tblGrid>
            <w:gridCol w:w="1548"/>
            <w:gridCol w:w="7200"/>
          </w:tblGrid>
        </w:tblGridChange>
      </w:tblGrid>
      <w:tr w:rsidR="008E6391" w:rsidRPr="00843E80" w14:paraId="3736231D" w14:textId="77777777" w:rsidTr="00662CA7">
        <w:trPr>
          <w:ins w:id="241" w:author="Bui Van Nhan" w:date="2022-01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CC"/>
            <w:tcPrChange w:id="242" w:author="Bui Van Nhan" w:date="2022-01-19T13:30:00Z">
              <w:tcPr>
                <w:tcW w:w="1718" w:type="dxa"/>
                <w:shd w:val="clear" w:color="auto" w:fill="FFFFCC"/>
              </w:tcPr>
            </w:tcPrChange>
          </w:tcPr>
          <w:p w14:paraId="0AB669B1" w14:textId="77777777" w:rsidR="008E6391" w:rsidRPr="00843E80" w:rsidRDefault="008E6391" w:rsidP="00662CA7">
            <w:pPr>
              <w:jc w:val="left"/>
              <w:rPr>
                <w:ins w:id="243" w:author="Bui Van Nhan" w:date="2022-01-19T13:28:00Z"/>
                <w:rStyle w:val="a0"/>
                <w:szCs w:val="18"/>
              </w:rPr>
              <w:pPrChange w:id="244" w:author="Bui Van Nhan" w:date="2022-01-19T13:30:00Z">
                <w:pPr/>
              </w:pPrChange>
            </w:pPr>
            <w:ins w:id="245" w:author="Bui Van Nhan" w:date="2022-01-19T13:28:00Z">
              <w:r w:rsidRPr="00843E80">
                <w:rPr>
                  <w:rStyle w:val="a0"/>
                  <w:szCs w:val="18"/>
                </w:rPr>
                <w:t>名称</w:t>
              </w:r>
            </w:ins>
          </w:p>
        </w:tc>
        <w:tc>
          <w:tcPr>
            <w:tcW w:w="8172" w:type="dxa"/>
            <w:tcPrChange w:id="246" w:author="Bui Van Nhan" w:date="2022-01-19T13:30:00Z">
              <w:tcPr>
                <w:tcW w:w="8002" w:type="dxa"/>
              </w:tcPr>
            </w:tcPrChange>
          </w:tcPr>
          <w:p w14:paraId="130162C0" w14:textId="17C25373" w:rsidR="008E6391" w:rsidRPr="00843E80" w:rsidRDefault="00662CA7" w:rsidP="00662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47" w:author="Bui Van Nhan" w:date="2022-01-19T13:28:00Z"/>
                <w:rFonts w:eastAsia="ＭＳ Ｐゴシック"/>
                <w:szCs w:val="18"/>
              </w:rPr>
              <w:pPrChange w:id="248" w:author="Bui Van Nhan" w:date="2022-01-19T13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49" w:author="Bui Van Nhan" w:date="2022-01-19T13:30:00Z">
              <w:r w:rsidRPr="00843E80">
                <w:rPr>
                  <w:rStyle w:val="a0"/>
                </w:rPr>
                <w:t>-</w:t>
              </w:r>
            </w:ins>
          </w:p>
        </w:tc>
      </w:tr>
      <w:tr w:rsidR="00662CA7" w:rsidRPr="00843E80" w14:paraId="754156B7" w14:textId="77777777" w:rsidTr="003F057F">
        <w:trPr>
          <w:ins w:id="250" w:author="Bui Van Nhan" w:date="2022-01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CC"/>
            <w:tcPrChange w:id="251" w:author="Bui Van Nhan" w:date="2022-01-19T13:30:00Z">
              <w:tcPr>
                <w:tcW w:w="1718" w:type="dxa"/>
                <w:shd w:val="clear" w:color="auto" w:fill="FFFFCC"/>
              </w:tcPr>
            </w:tcPrChange>
          </w:tcPr>
          <w:p w14:paraId="32EDCE54" w14:textId="77777777" w:rsidR="00662CA7" w:rsidRPr="00843E80" w:rsidRDefault="00662CA7" w:rsidP="00662CA7">
            <w:pPr>
              <w:jc w:val="left"/>
              <w:rPr>
                <w:ins w:id="252" w:author="Bui Van Nhan" w:date="2022-01-19T13:28:00Z"/>
                <w:rStyle w:val="a0"/>
                <w:szCs w:val="18"/>
              </w:rPr>
              <w:pPrChange w:id="253" w:author="Bui Van Nhan" w:date="2022-01-19T13:30:00Z">
                <w:pPr/>
              </w:pPrChange>
            </w:pPr>
            <w:ins w:id="254" w:author="Bui Van Nhan" w:date="2022-01-19T13:28:00Z">
              <w:r w:rsidRPr="00843E80">
                <w:rPr>
                  <w:rStyle w:val="a0"/>
                  <w:szCs w:val="18"/>
                </w:rPr>
                <w:t>型</w:t>
              </w:r>
            </w:ins>
          </w:p>
        </w:tc>
        <w:tc>
          <w:tcPr>
            <w:tcW w:w="8172" w:type="dxa"/>
            <w:vAlign w:val="top"/>
            <w:tcPrChange w:id="255" w:author="Bui Van Nhan" w:date="2022-01-19T13:30:00Z">
              <w:tcPr>
                <w:tcW w:w="8002" w:type="dxa"/>
              </w:tcPr>
            </w:tcPrChange>
          </w:tcPr>
          <w:p w14:paraId="6811283B" w14:textId="03D48E8F" w:rsidR="00662CA7" w:rsidRPr="00843E80" w:rsidRDefault="00662CA7" w:rsidP="00662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56" w:author="Bui Van Nhan" w:date="2022-01-19T13:28:00Z"/>
                <w:rStyle w:val="a0"/>
                <w:szCs w:val="18"/>
              </w:rPr>
              <w:pPrChange w:id="257" w:author="Bui Van Nhan" w:date="2022-01-19T13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58" w:author="Bui Van Nhan" w:date="2022-01-19T13:30:00Z">
              <w:r w:rsidRPr="00AC275C">
                <w:rPr>
                  <w:rStyle w:val="a0"/>
                </w:rPr>
                <w:t>-</w:t>
              </w:r>
            </w:ins>
          </w:p>
        </w:tc>
      </w:tr>
      <w:tr w:rsidR="00662CA7" w:rsidRPr="00843E80" w14:paraId="220E0987" w14:textId="77777777" w:rsidTr="003F057F">
        <w:trPr>
          <w:ins w:id="259" w:author="Bui Van Nhan" w:date="2022-01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CC"/>
            <w:tcPrChange w:id="260" w:author="Bui Van Nhan" w:date="2022-01-19T13:30:00Z">
              <w:tcPr>
                <w:tcW w:w="1718" w:type="dxa"/>
                <w:shd w:val="clear" w:color="auto" w:fill="FFFFCC"/>
              </w:tcPr>
            </w:tcPrChange>
          </w:tcPr>
          <w:p w14:paraId="66A8B146" w14:textId="77777777" w:rsidR="00662CA7" w:rsidRPr="00843E80" w:rsidRDefault="00662CA7" w:rsidP="00662CA7">
            <w:pPr>
              <w:jc w:val="left"/>
              <w:rPr>
                <w:ins w:id="261" w:author="Bui Van Nhan" w:date="2022-01-19T13:28:00Z"/>
                <w:rStyle w:val="a0"/>
                <w:szCs w:val="18"/>
              </w:rPr>
              <w:pPrChange w:id="262" w:author="Bui Van Nhan" w:date="2022-01-19T13:30:00Z">
                <w:pPr/>
              </w:pPrChange>
            </w:pPr>
            <w:ins w:id="263" w:author="Bui Van Nhan" w:date="2022-01-19T13:28:00Z">
              <w:r w:rsidRPr="00843E80">
                <w:rPr>
                  <w:rStyle w:val="a0"/>
                  <w:szCs w:val="18"/>
                </w:rPr>
                <w:t>LSB</w:t>
              </w:r>
            </w:ins>
          </w:p>
        </w:tc>
        <w:tc>
          <w:tcPr>
            <w:tcW w:w="8172" w:type="dxa"/>
            <w:vAlign w:val="top"/>
            <w:tcPrChange w:id="264" w:author="Bui Van Nhan" w:date="2022-01-19T13:30:00Z">
              <w:tcPr>
                <w:tcW w:w="8002" w:type="dxa"/>
              </w:tcPr>
            </w:tcPrChange>
          </w:tcPr>
          <w:p w14:paraId="70A5C1F0" w14:textId="1F2162D7" w:rsidR="00662CA7" w:rsidRPr="00843E80" w:rsidRDefault="00662CA7" w:rsidP="00662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65" w:author="Bui Van Nhan" w:date="2022-01-19T13:28:00Z"/>
                <w:rFonts w:eastAsia="ＭＳ Ｐゴシック"/>
                <w:szCs w:val="18"/>
                <w:lang w:eastAsia="zh-CN"/>
              </w:rPr>
              <w:pPrChange w:id="266" w:author="Bui Van Nhan" w:date="2022-01-19T13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67" w:author="Bui Van Nhan" w:date="2022-01-19T13:30:00Z">
              <w:r w:rsidRPr="00AC275C">
                <w:rPr>
                  <w:rStyle w:val="a0"/>
                </w:rPr>
                <w:t>-</w:t>
              </w:r>
            </w:ins>
          </w:p>
        </w:tc>
      </w:tr>
      <w:tr w:rsidR="00662CA7" w:rsidRPr="00843E80" w14:paraId="7D2127EE" w14:textId="77777777" w:rsidTr="003F057F">
        <w:trPr>
          <w:ins w:id="268" w:author="Bui Van Nhan" w:date="2022-01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CC"/>
            <w:tcPrChange w:id="269" w:author="Bui Van Nhan" w:date="2022-01-19T13:30:00Z">
              <w:tcPr>
                <w:tcW w:w="1718" w:type="dxa"/>
                <w:shd w:val="clear" w:color="auto" w:fill="FFFFCC"/>
              </w:tcPr>
            </w:tcPrChange>
          </w:tcPr>
          <w:p w14:paraId="0F9044E8" w14:textId="77777777" w:rsidR="00662CA7" w:rsidRPr="00843E80" w:rsidRDefault="00662CA7" w:rsidP="00662CA7">
            <w:pPr>
              <w:jc w:val="left"/>
              <w:rPr>
                <w:ins w:id="270" w:author="Bui Van Nhan" w:date="2022-01-19T13:28:00Z"/>
                <w:rStyle w:val="a0"/>
                <w:szCs w:val="18"/>
              </w:rPr>
              <w:pPrChange w:id="271" w:author="Bui Van Nhan" w:date="2022-01-19T13:30:00Z">
                <w:pPr/>
              </w:pPrChange>
            </w:pPr>
            <w:ins w:id="272" w:author="Bui Van Nhan" w:date="2022-01-19T13:28:00Z">
              <w:r w:rsidRPr="00843E80">
                <w:rPr>
                  <w:rStyle w:val="a0"/>
                  <w:szCs w:val="18"/>
                </w:rPr>
                <w:t>値</w:t>
              </w:r>
            </w:ins>
          </w:p>
        </w:tc>
        <w:tc>
          <w:tcPr>
            <w:tcW w:w="8172" w:type="dxa"/>
            <w:vAlign w:val="top"/>
            <w:tcPrChange w:id="273" w:author="Bui Van Nhan" w:date="2022-01-19T13:30:00Z">
              <w:tcPr>
                <w:tcW w:w="8002" w:type="dxa"/>
              </w:tcPr>
            </w:tcPrChange>
          </w:tcPr>
          <w:p w14:paraId="2CB028FC" w14:textId="5E89A163" w:rsidR="00662CA7" w:rsidRPr="00843E80" w:rsidRDefault="00662CA7" w:rsidP="00662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74" w:author="Bui Van Nhan" w:date="2022-01-19T13:28:00Z"/>
                <w:rFonts w:eastAsia="ＭＳ Ｐゴシック"/>
                <w:szCs w:val="18"/>
              </w:rPr>
              <w:pPrChange w:id="275" w:author="Bui Van Nhan" w:date="2022-01-19T13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76" w:author="Bui Van Nhan" w:date="2022-01-19T13:30:00Z">
              <w:r w:rsidRPr="00AC275C">
                <w:rPr>
                  <w:rStyle w:val="a0"/>
                </w:rPr>
                <w:t>-</w:t>
              </w:r>
            </w:ins>
          </w:p>
        </w:tc>
      </w:tr>
      <w:tr w:rsidR="008E6391" w:rsidRPr="00843E80" w14:paraId="11C3F582" w14:textId="77777777" w:rsidTr="00662CA7">
        <w:trPr>
          <w:ins w:id="277" w:author="Bui Van Nhan" w:date="2022-01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CC"/>
            <w:tcPrChange w:id="278" w:author="Bui Van Nhan" w:date="2022-01-19T13:30:00Z">
              <w:tcPr>
                <w:tcW w:w="1718" w:type="dxa"/>
                <w:shd w:val="clear" w:color="auto" w:fill="FFFFCC"/>
              </w:tcPr>
            </w:tcPrChange>
          </w:tcPr>
          <w:p w14:paraId="7C05D43C" w14:textId="77777777" w:rsidR="008E6391" w:rsidRPr="00843E80" w:rsidRDefault="008E6391" w:rsidP="00662CA7">
            <w:pPr>
              <w:jc w:val="left"/>
              <w:rPr>
                <w:ins w:id="279" w:author="Bui Van Nhan" w:date="2022-01-19T13:28:00Z"/>
                <w:rStyle w:val="a0"/>
                <w:szCs w:val="18"/>
              </w:rPr>
              <w:pPrChange w:id="280" w:author="Bui Van Nhan" w:date="2022-01-19T13:30:00Z">
                <w:pPr/>
              </w:pPrChange>
            </w:pPr>
            <w:ins w:id="281" w:author="Bui Van Nhan" w:date="2022-01-19T13:28:00Z">
              <w:r w:rsidRPr="00843E80">
                <w:rPr>
                  <w:rStyle w:val="a0"/>
                  <w:szCs w:val="18"/>
                </w:rPr>
                <w:t>スコープ</w:t>
              </w:r>
            </w:ins>
          </w:p>
        </w:tc>
        <w:tc>
          <w:tcPr>
            <w:tcW w:w="8172" w:type="dxa"/>
            <w:tcPrChange w:id="282" w:author="Bui Van Nhan" w:date="2022-01-19T13:30:00Z">
              <w:tcPr>
                <w:tcW w:w="8002" w:type="dxa"/>
              </w:tcPr>
            </w:tcPrChange>
          </w:tcPr>
          <w:p w14:paraId="06AC0EE4" w14:textId="77777777" w:rsidR="008E6391" w:rsidRPr="00843E80" w:rsidRDefault="008E6391" w:rsidP="00662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83" w:author="Bui Van Nhan" w:date="2022-01-19T13:28:00Z"/>
                <w:rFonts w:eastAsia="ＭＳ Ｐゴシック"/>
                <w:szCs w:val="18"/>
              </w:rPr>
              <w:pPrChange w:id="284" w:author="Bui Van Nhan" w:date="2022-01-19T13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85" w:author="Bui Van Nhan" w:date="2022-01-19T13:28:00Z">
              <w:r w:rsidRPr="00843E80">
                <w:rPr>
                  <w:rFonts w:eastAsia="ＭＳ Ｐゴシック"/>
                  <w:szCs w:val="18"/>
                </w:rPr>
                <w:t>ファイルローカル</w:t>
              </w:r>
            </w:ins>
          </w:p>
        </w:tc>
      </w:tr>
      <w:tr w:rsidR="008E6391" w:rsidRPr="00843E80" w14:paraId="7EECF45D" w14:textId="77777777" w:rsidTr="00662CA7">
        <w:trPr>
          <w:ins w:id="286" w:author="Bui Van Nhan" w:date="2022-01-19T13:2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  <w:shd w:val="clear" w:color="auto" w:fill="FFFFCC"/>
            <w:tcPrChange w:id="287" w:author="Bui Van Nhan" w:date="2022-01-19T13:30:00Z">
              <w:tcPr>
                <w:tcW w:w="1718" w:type="dxa"/>
                <w:shd w:val="clear" w:color="auto" w:fill="FFFFCC"/>
              </w:tcPr>
            </w:tcPrChange>
          </w:tcPr>
          <w:p w14:paraId="25AE23F1" w14:textId="77777777" w:rsidR="008E6391" w:rsidRPr="00843E80" w:rsidRDefault="008E6391" w:rsidP="00662CA7">
            <w:pPr>
              <w:jc w:val="left"/>
              <w:rPr>
                <w:ins w:id="288" w:author="Bui Van Nhan" w:date="2022-01-19T13:28:00Z"/>
                <w:rStyle w:val="a0"/>
                <w:szCs w:val="18"/>
              </w:rPr>
              <w:pPrChange w:id="289" w:author="Bui Van Nhan" w:date="2022-01-19T13:30:00Z">
                <w:pPr/>
              </w:pPrChange>
            </w:pPr>
            <w:ins w:id="290" w:author="Bui Van Nhan" w:date="2022-01-19T13:28:00Z">
              <w:r w:rsidRPr="00843E80">
                <w:rPr>
                  <w:rStyle w:val="a0"/>
                  <w:szCs w:val="18"/>
                </w:rPr>
                <w:t>備考</w:t>
              </w:r>
            </w:ins>
          </w:p>
        </w:tc>
        <w:tc>
          <w:tcPr>
            <w:tcW w:w="8172" w:type="dxa"/>
            <w:tcPrChange w:id="291" w:author="Bui Van Nhan" w:date="2022-01-19T13:30:00Z">
              <w:tcPr>
                <w:tcW w:w="8002" w:type="dxa"/>
              </w:tcPr>
            </w:tcPrChange>
          </w:tcPr>
          <w:p w14:paraId="24A5925E" w14:textId="77777777" w:rsidR="008E6391" w:rsidRPr="00843E80" w:rsidRDefault="008E6391" w:rsidP="00662CA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92" w:author="Bui Van Nhan" w:date="2022-01-19T13:28:00Z"/>
                <w:rFonts w:eastAsia="ＭＳ Ｐゴシック"/>
                <w:szCs w:val="18"/>
              </w:rPr>
              <w:pPrChange w:id="293" w:author="Bui Van Nhan" w:date="2022-01-19T13:30:00Z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</w:pPrChange>
            </w:pPr>
            <w:ins w:id="294" w:author="Bui Van Nhan" w:date="2022-01-19T13:28:00Z">
              <w:r w:rsidRPr="00843E80">
                <w:rPr>
                  <w:rStyle w:val="a0"/>
                </w:rPr>
                <w:t>-</w:t>
              </w:r>
            </w:ins>
          </w:p>
        </w:tc>
      </w:tr>
    </w:tbl>
    <w:p w14:paraId="65141A31" w14:textId="0639752B" w:rsidR="008E6391" w:rsidRDefault="008E6391">
      <w:pPr>
        <w:ind w:left="-180" w:firstLine="180"/>
        <w:rPr>
          <w:ins w:id="295" w:author="Bui Van Nhan" w:date="2022-01-19T13:28:00Z"/>
        </w:rPr>
      </w:pPr>
    </w:p>
    <w:p w14:paraId="6550AB7D" w14:textId="77777777" w:rsidR="008E6391" w:rsidRDefault="008E6391">
      <w:pPr>
        <w:ind w:left="-180" w:firstLine="180"/>
        <w:rPr>
          <w:ins w:id="296" w:author="Bui Van Nhan" w:date="2022-01-19T13:20:00Z"/>
        </w:rPr>
        <w:pPrChange w:id="297" w:author="Bui Van Nhan" w:date="2022-01-19T13:21:00Z">
          <w:pPr/>
        </w:pPrChange>
      </w:pPr>
    </w:p>
    <w:p w14:paraId="15260CC4" w14:textId="77777777" w:rsidR="00216AED" w:rsidRDefault="00216AED" w:rsidP="00FA0675">
      <w:pPr>
        <w:rPr>
          <w:ins w:id="298" w:author="Bui Van Nhan" w:date="2022-01-17T14:26:00Z"/>
        </w:rPr>
      </w:pPr>
    </w:p>
    <w:tbl>
      <w:tblPr>
        <w:tblStyle w:val="TableGrid"/>
        <w:tblW w:w="9833" w:type="dxa"/>
        <w:tblInd w:w="-5" w:type="dxa"/>
        <w:tblLayout w:type="fixed"/>
        <w:tblLook w:val="04A0" w:firstRow="1" w:lastRow="0" w:firstColumn="1" w:lastColumn="0" w:noHBand="0" w:noVBand="1"/>
        <w:tblPrChange w:id="299" w:author="Bui Van Nhan" w:date="2022-01-19T13:30:00Z">
          <w:tblPr>
            <w:tblStyle w:val="TableGrid"/>
            <w:tblW w:w="9746" w:type="dxa"/>
            <w:tblInd w:w="-5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80"/>
        <w:gridCol w:w="7953"/>
        <w:tblGridChange w:id="300">
          <w:tblGrid>
            <w:gridCol w:w="1880"/>
            <w:gridCol w:w="7866"/>
          </w:tblGrid>
        </w:tblGridChange>
      </w:tblGrid>
      <w:tr w:rsidR="006C1331" w:rsidRPr="00F21D0E" w14:paraId="02F68A57" w14:textId="77777777" w:rsidTr="00662CA7">
        <w:trPr>
          <w:ins w:id="301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2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235FFF92" w14:textId="77777777" w:rsidR="006C1331" w:rsidRPr="00F21D0E" w:rsidRDefault="006C1331" w:rsidP="00662CA7">
            <w:pPr>
              <w:rPr>
                <w:ins w:id="303" w:author="Bui Van Nhan" w:date="2022-01-19T13:16:00Z"/>
                <w:rStyle w:val="a0"/>
              </w:rPr>
            </w:pPr>
            <w:ins w:id="304" w:author="Bui Van Nhan" w:date="2022-01-19T13:16:00Z">
              <w:r>
                <w:rPr>
                  <w:rStyle w:val="a0"/>
                  <w:rFonts w:hint="eastAsia"/>
                </w:rPr>
                <w:lastRenderedPageBreak/>
                <w:t>名称</w:t>
              </w:r>
            </w:ins>
          </w:p>
        </w:tc>
        <w:tc>
          <w:tcPr>
            <w:tcW w:w="7953" w:type="dxa"/>
            <w:vAlign w:val="center"/>
            <w:tcPrChange w:id="305" w:author="Bui Van Nhan" w:date="2022-01-19T13:30:00Z">
              <w:tcPr>
                <w:tcW w:w="7866" w:type="dxa"/>
              </w:tcPr>
            </w:tcPrChange>
          </w:tcPr>
          <w:p w14:paraId="34DC5004" w14:textId="6DE8D63B" w:rsidR="006C1331" w:rsidRPr="00F21D0E" w:rsidRDefault="006C1331" w:rsidP="00662CA7">
            <w:pPr>
              <w:rPr>
                <w:ins w:id="306" w:author="Bui Van Nhan" w:date="2022-01-19T13:16:00Z"/>
                <w:rStyle w:val="a0"/>
              </w:rPr>
            </w:pPr>
            <w:ins w:id="307" w:author="Bui Van Nhan" w:date="2022-01-19T13:17:00Z">
              <w:r w:rsidRPr="00697D49">
                <w:rPr>
                  <w:rStyle w:val="a0"/>
                </w:rPr>
                <w:t>-</w:t>
              </w:r>
            </w:ins>
          </w:p>
        </w:tc>
      </w:tr>
      <w:tr w:rsidR="006C1331" w:rsidRPr="00F21D0E" w14:paraId="6C66EE20" w14:textId="77777777" w:rsidTr="00662CA7">
        <w:trPr>
          <w:ins w:id="308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09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725D9C3" w14:textId="77777777" w:rsidR="006C1331" w:rsidRPr="00F21D0E" w:rsidRDefault="006C1331" w:rsidP="00662CA7">
            <w:pPr>
              <w:rPr>
                <w:ins w:id="310" w:author="Bui Van Nhan" w:date="2022-01-19T13:16:00Z"/>
                <w:rStyle w:val="a0"/>
              </w:rPr>
            </w:pPr>
            <w:ins w:id="311" w:author="Bui Van Nhan" w:date="2022-01-19T13:16:00Z">
              <w:r>
                <w:rPr>
                  <w:rStyle w:val="a0"/>
                </w:rPr>
                <w:t>LSB</w:t>
              </w:r>
            </w:ins>
          </w:p>
        </w:tc>
        <w:tc>
          <w:tcPr>
            <w:tcW w:w="7953" w:type="dxa"/>
            <w:vAlign w:val="center"/>
            <w:tcPrChange w:id="312" w:author="Bui Van Nhan" w:date="2022-01-19T13:30:00Z">
              <w:tcPr>
                <w:tcW w:w="7866" w:type="dxa"/>
              </w:tcPr>
            </w:tcPrChange>
          </w:tcPr>
          <w:p w14:paraId="121FE37D" w14:textId="09625BB2" w:rsidR="006C1331" w:rsidRPr="00F21D0E" w:rsidRDefault="006C1331" w:rsidP="00662CA7">
            <w:pPr>
              <w:rPr>
                <w:ins w:id="313" w:author="Bui Van Nhan" w:date="2022-01-19T13:16:00Z"/>
                <w:rStyle w:val="a0"/>
              </w:rPr>
            </w:pPr>
            <w:ins w:id="314" w:author="Bui Van Nhan" w:date="2022-01-19T13:17:00Z">
              <w:r w:rsidRPr="00697D49">
                <w:rPr>
                  <w:rStyle w:val="a0"/>
                </w:rPr>
                <w:t>-</w:t>
              </w:r>
            </w:ins>
          </w:p>
        </w:tc>
      </w:tr>
      <w:tr w:rsidR="006C1331" w:rsidRPr="00F21D0E" w14:paraId="60AC8756" w14:textId="77777777" w:rsidTr="00662CA7">
        <w:trPr>
          <w:ins w:id="315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16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43CA38E9" w14:textId="77777777" w:rsidR="006C1331" w:rsidRPr="00F21D0E" w:rsidRDefault="006C1331" w:rsidP="00662CA7">
            <w:pPr>
              <w:rPr>
                <w:ins w:id="317" w:author="Bui Van Nhan" w:date="2022-01-19T13:16:00Z"/>
                <w:rStyle w:val="a0"/>
              </w:rPr>
            </w:pPr>
            <w:ins w:id="318" w:author="Bui Van Nhan" w:date="2022-01-19T13:16:00Z">
              <w:r>
                <w:rPr>
                  <w:rStyle w:val="a0"/>
                  <w:rFonts w:hint="eastAsia"/>
                </w:rPr>
                <w:t>値</w:t>
              </w:r>
            </w:ins>
          </w:p>
        </w:tc>
        <w:tc>
          <w:tcPr>
            <w:tcW w:w="7953" w:type="dxa"/>
            <w:vAlign w:val="center"/>
            <w:tcPrChange w:id="319" w:author="Bui Van Nhan" w:date="2022-01-19T13:30:00Z">
              <w:tcPr>
                <w:tcW w:w="7866" w:type="dxa"/>
              </w:tcPr>
            </w:tcPrChange>
          </w:tcPr>
          <w:p w14:paraId="3FF62314" w14:textId="31842431" w:rsidR="006C1331" w:rsidRPr="00F21D0E" w:rsidRDefault="006C1331" w:rsidP="00662CA7">
            <w:pPr>
              <w:rPr>
                <w:ins w:id="320" w:author="Bui Van Nhan" w:date="2022-01-19T13:16:00Z"/>
                <w:rStyle w:val="a0"/>
              </w:rPr>
            </w:pPr>
            <w:ins w:id="321" w:author="Bui Van Nhan" w:date="2022-01-19T13:17:00Z">
              <w:r w:rsidRPr="00697D49">
                <w:rPr>
                  <w:rStyle w:val="a0"/>
                </w:rPr>
                <w:t>-</w:t>
              </w:r>
            </w:ins>
          </w:p>
        </w:tc>
      </w:tr>
      <w:tr w:rsidR="006C1331" w:rsidRPr="00F21D0E" w14:paraId="12817C68" w14:textId="77777777" w:rsidTr="00662CA7">
        <w:trPr>
          <w:ins w:id="322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23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55D0DC9C" w14:textId="77777777" w:rsidR="006C1331" w:rsidRPr="00F21D0E" w:rsidRDefault="006C1331" w:rsidP="00662CA7">
            <w:pPr>
              <w:rPr>
                <w:ins w:id="324" w:author="Bui Van Nhan" w:date="2022-01-19T13:16:00Z"/>
                <w:rStyle w:val="a0"/>
              </w:rPr>
            </w:pPr>
            <w:ins w:id="325" w:author="Bui Van Nhan" w:date="2022-01-19T13:16:00Z">
              <w:r>
                <w:rPr>
                  <w:rStyle w:val="a0"/>
                  <w:rFonts w:hint="eastAsia"/>
                </w:rPr>
                <w:t>スコープ</w:t>
              </w:r>
            </w:ins>
          </w:p>
        </w:tc>
        <w:tc>
          <w:tcPr>
            <w:tcW w:w="7953" w:type="dxa"/>
            <w:vAlign w:val="center"/>
            <w:tcPrChange w:id="326" w:author="Bui Van Nhan" w:date="2022-01-19T13:30:00Z">
              <w:tcPr>
                <w:tcW w:w="7866" w:type="dxa"/>
              </w:tcPr>
            </w:tcPrChange>
          </w:tcPr>
          <w:p w14:paraId="48AC3BDE" w14:textId="77777777" w:rsidR="006C1331" w:rsidRPr="00F21D0E" w:rsidRDefault="006C1331" w:rsidP="00662CA7">
            <w:pPr>
              <w:rPr>
                <w:ins w:id="327" w:author="Bui Van Nhan" w:date="2022-01-19T13:16:00Z"/>
                <w:rStyle w:val="a0"/>
              </w:rPr>
            </w:pPr>
            <w:ins w:id="328" w:author="Bui Van Nhan" w:date="2022-01-19T13:16:00Z">
              <w:r w:rsidRPr="00E12A92">
                <w:rPr>
                  <w:rStyle w:val="a0"/>
                  <w:rFonts w:hint="eastAsia"/>
                </w:rPr>
                <w:t>グローバル</w:t>
              </w:r>
            </w:ins>
          </w:p>
        </w:tc>
      </w:tr>
      <w:tr w:rsidR="006C1331" w:rsidRPr="00F21D0E" w14:paraId="734E38CF" w14:textId="77777777" w:rsidTr="00662CA7">
        <w:trPr>
          <w:ins w:id="329" w:author="Bui Van Nhan" w:date="2022-01-19T13:16:00Z"/>
        </w:trPr>
        <w:tc>
          <w:tcPr>
            <w:tcW w:w="1880" w:type="dxa"/>
            <w:shd w:val="clear" w:color="auto" w:fill="FFFFCC"/>
            <w:vAlign w:val="center"/>
            <w:tcPrChange w:id="330" w:author="Bui Van Nhan" w:date="2022-01-19T13:30:00Z">
              <w:tcPr>
                <w:tcW w:w="1880" w:type="dxa"/>
                <w:shd w:val="clear" w:color="auto" w:fill="FFFFCC"/>
              </w:tcPr>
            </w:tcPrChange>
          </w:tcPr>
          <w:p w14:paraId="0C8E6392" w14:textId="77777777" w:rsidR="006C1331" w:rsidRPr="00F21D0E" w:rsidRDefault="006C1331" w:rsidP="00662CA7">
            <w:pPr>
              <w:rPr>
                <w:ins w:id="331" w:author="Bui Van Nhan" w:date="2022-01-19T13:16:00Z"/>
                <w:rStyle w:val="a0"/>
              </w:rPr>
            </w:pPr>
            <w:ins w:id="332" w:author="Bui Van Nhan" w:date="2022-01-19T13:16:00Z">
              <w:r>
                <w:rPr>
                  <w:rStyle w:val="a0"/>
                  <w:rFonts w:hint="eastAsia"/>
                </w:rPr>
                <w:t>備考</w:t>
              </w:r>
            </w:ins>
          </w:p>
        </w:tc>
        <w:tc>
          <w:tcPr>
            <w:tcW w:w="7953" w:type="dxa"/>
            <w:vAlign w:val="center"/>
            <w:tcPrChange w:id="333" w:author="Bui Van Nhan" w:date="2022-01-19T13:30:00Z">
              <w:tcPr>
                <w:tcW w:w="7866" w:type="dxa"/>
              </w:tcPr>
            </w:tcPrChange>
          </w:tcPr>
          <w:p w14:paraId="4D8E9DF2" w14:textId="6E568A30" w:rsidR="006C1331" w:rsidRPr="00F21D0E" w:rsidRDefault="006C1331" w:rsidP="00662CA7">
            <w:pPr>
              <w:rPr>
                <w:ins w:id="334" w:author="Bui Van Nhan" w:date="2022-01-19T13:16:00Z"/>
                <w:rStyle w:val="a0"/>
              </w:rPr>
            </w:pPr>
            <w:ins w:id="335" w:author="Bui Van Nhan" w:date="2022-01-19T13:17:00Z">
              <w:r>
                <w:rPr>
                  <w:rStyle w:val="a0"/>
                </w:rPr>
                <w:t>-</w:t>
              </w:r>
            </w:ins>
          </w:p>
        </w:tc>
      </w:tr>
    </w:tbl>
    <w:p w14:paraId="667476ED" w14:textId="77777777" w:rsidR="00FA0675" w:rsidRPr="00A92843" w:rsidRDefault="00FA0675" w:rsidP="00FA0675">
      <w:pPr>
        <w:rPr>
          <w:ins w:id="336" w:author="Bui Van Nhan" w:date="2022-01-17T14:26:00Z"/>
        </w:rPr>
      </w:pPr>
    </w:p>
    <w:p w14:paraId="139D12D3" w14:textId="3548576D" w:rsidR="00D53F8A" w:rsidRPr="0014130B" w:rsidRDefault="00EF0C34" w:rsidP="00EF0C34">
      <w:pPr>
        <w:rPr>
          <w:rFonts w:ascii="Times New Roman" w:hAnsi="Times New Roman" w:cs="Times New Roman"/>
          <w:sz w:val="18"/>
          <w:szCs w:val="18"/>
          <w:rPrChange w:id="337" w:author="Bui Van Nhan" w:date="2022-01-17T14:30:00Z">
            <w:rPr/>
          </w:rPrChange>
        </w:rPr>
      </w:pPr>
      <w:ins w:id="338" w:author="Bui Van Nhan" w:date="2022-01-17T14:30:00Z">
        <w:r w:rsidRPr="0014130B">
          <w:rPr>
            <w:rFonts w:ascii="Times New Roman" w:hAnsi="Times New Roman" w:cs="Times New Roman"/>
            <w:sz w:val="18"/>
            <w:szCs w:val="18"/>
            <w:rPrChange w:id="339" w:author="Bui Van Nhan" w:date="2022-01-17T14:30:00Z">
              <w:rPr/>
            </w:rPrChange>
          </w:rPr>
          <w:t>Change paragraph properties</w:t>
        </w:r>
      </w:ins>
    </w:p>
    <w:sectPr w:rsidR="00D53F8A" w:rsidRPr="001413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6" type="#_x0000_t75" style="width:30.85pt;height:17.75pt;visibility:visibl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7A7826"/>
    <w:multiLevelType w:val="hybridMultilevel"/>
    <w:tmpl w:val="0EA2C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63C2DB7"/>
    <w:multiLevelType w:val="multilevel"/>
    <w:tmpl w:val="DA9059F4"/>
    <w:numStyleLink w:val="a"/>
  </w:abstractNum>
  <w:abstractNum w:abstractNumId="11" w15:restartNumberingAfterBreak="0">
    <w:nsid w:val="19C310C8"/>
    <w:multiLevelType w:val="multilevel"/>
    <w:tmpl w:val="DA9059F4"/>
    <w:styleLink w:val="a"/>
    <w:lvl w:ilvl="0">
      <w:start w:val="1"/>
      <w:numFmt w:val="bullet"/>
      <w:lvlText w:val=""/>
      <w:lvlJc w:val="left"/>
      <w:pPr>
        <w:ind w:left="113" w:hanging="113"/>
      </w:pPr>
      <w:rPr>
        <w:rFonts w:ascii="Wingdings" w:hAnsi="Wingdings" w:hint="default"/>
        <w:sz w:val="18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C0A2A8C"/>
    <w:multiLevelType w:val="hybridMultilevel"/>
    <w:tmpl w:val="E8FEE0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C771829"/>
    <w:multiLevelType w:val="multilevel"/>
    <w:tmpl w:val="DEA62FFA"/>
    <w:numStyleLink w:val="ElementNo"/>
  </w:abstractNum>
  <w:abstractNum w:abstractNumId="14" w15:restartNumberingAfterBreak="0">
    <w:nsid w:val="2D652F8A"/>
    <w:multiLevelType w:val="multilevel"/>
    <w:tmpl w:val="0046F5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/>
        <w:bCs/>
      </w:rPr>
    </w:lvl>
    <w:lvl w:ilvl="2">
      <w:start w:val="1"/>
      <w:numFmt w:val="decimal"/>
      <w:lvlText w:val="%1.%2.%3."/>
      <w:lvlJc w:val="left"/>
      <w:pPr>
        <w:tabs>
          <w:tab w:val="num" w:pos="2694"/>
        </w:tabs>
        <w:ind w:left="2694" w:hanging="709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5" w15:restartNumberingAfterBreak="0">
    <w:nsid w:val="44204867"/>
    <w:multiLevelType w:val="multilevel"/>
    <w:tmpl w:val="DEA62FFA"/>
    <w:styleLink w:val="ElementNo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8"/>
      </w:rPr>
    </w:lvl>
    <w:lvl w:ilvl="1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56310A"/>
    <w:multiLevelType w:val="hybridMultilevel"/>
    <w:tmpl w:val="B1381D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D5864FF"/>
    <w:multiLevelType w:val="hybridMultilevel"/>
    <w:tmpl w:val="A2B0E6A6"/>
    <w:lvl w:ilvl="0" w:tplc="1ED8916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9992E8FC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5BCA4B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4B2FE4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AAE475B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CD8F8B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D938E82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A578633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157CB1A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8" w15:restartNumberingAfterBreak="0">
    <w:nsid w:val="52263081"/>
    <w:multiLevelType w:val="multilevel"/>
    <w:tmpl w:val="12025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5E3A161A"/>
    <w:multiLevelType w:val="multilevel"/>
    <w:tmpl w:val="DA9059F4"/>
    <w:numStyleLink w:val="a"/>
  </w:abstractNum>
  <w:abstractNum w:abstractNumId="20" w15:restartNumberingAfterBreak="0">
    <w:nsid w:val="6A05131E"/>
    <w:multiLevelType w:val="hybridMultilevel"/>
    <w:tmpl w:val="25940996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21" w15:restartNumberingAfterBreak="0">
    <w:nsid w:val="735723E8"/>
    <w:multiLevelType w:val="hybridMultilevel"/>
    <w:tmpl w:val="5C3CF3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39A2B97"/>
    <w:multiLevelType w:val="multilevel"/>
    <w:tmpl w:val="DA9059F4"/>
    <w:numStyleLink w:val="a"/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5"/>
  </w:num>
  <w:num w:numId="12">
    <w:abstractNumId w:val="13"/>
  </w:num>
  <w:num w:numId="13">
    <w:abstractNumId w:val="11"/>
  </w:num>
  <w:num w:numId="14">
    <w:abstractNumId w:val="19"/>
    <w:lvlOverride w:ilvl="0">
      <w:lvl w:ilvl="0">
        <w:start w:val="1"/>
        <w:numFmt w:val="bullet"/>
        <w:lvlText w:val=""/>
        <w:lvlJc w:val="left"/>
        <w:pPr>
          <w:ind w:left="113" w:hanging="113"/>
        </w:pPr>
        <w:rPr>
          <w:rFonts w:ascii="Wingdings" w:hAnsi="Wingdings" w:hint="default"/>
          <w:sz w:val="18"/>
        </w:rPr>
      </w:lvl>
    </w:lvlOverride>
  </w:num>
  <w:num w:numId="15">
    <w:abstractNumId w:val="18"/>
  </w:num>
  <w:num w:numId="16">
    <w:abstractNumId w:val="20"/>
  </w:num>
  <w:num w:numId="17">
    <w:abstractNumId w:val="10"/>
  </w:num>
  <w:num w:numId="18">
    <w:abstractNumId w:val="22"/>
  </w:num>
  <w:num w:numId="19">
    <w:abstractNumId w:val="17"/>
  </w:num>
  <w:num w:numId="20">
    <w:abstractNumId w:val="9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16"/>
  </w:num>
  <w:num w:numId="24">
    <w:abstractNumId w:val="12"/>
  </w:num>
  <w:num w:numId="25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i Van Nhan">
    <w15:presenceInfo w15:providerId="AD" w15:userId="S::K90007382@kimballelectronics.com::6b68c107-82b0-4549-aa23-43ab347d4a8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50"/>
    <w:rsid w:val="0006063C"/>
    <w:rsid w:val="000B2FFB"/>
    <w:rsid w:val="000C2227"/>
    <w:rsid w:val="001406D6"/>
    <w:rsid w:val="0014130B"/>
    <w:rsid w:val="0015074B"/>
    <w:rsid w:val="001B4931"/>
    <w:rsid w:val="00216AED"/>
    <w:rsid w:val="0029639D"/>
    <w:rsid w:val="002A7342"/>
    <w:rsid w:val="00326F90"/>
    <w:rsid w:val="00327F7D"/>
    <w:rsid w:val="00444B6E"/>
    <w:rsid w:val="004744D3"/>
    <w:rsid w:val="004E5CD9"/>
    <w:rsid w:val="00511A3C"/>
    <w:rsid w:val="00530193"/>
    <w:rsid w:val="005B1AAC"/>
    <w:rsid w:val="005B55C4"/>
    <w:rsid w:val="00603C95"/>
    <w:rsid w:val="00662CA7"/>
    <w:rsid w:val="006C1331"/>
    <w:rsid w:val="006D0BE3"/>
    <w:rsid w:val="006E0AED"/>
    <w:rsid w:val="006F1957"/>
    <w:rsid w:val="0070010E"/>
    <w:rsid w:val="00836B0F"/>
    <w:rsid w:val="00862D76"/>
    <w:rsid w:val="008E6391"/>
    <w:rsid w:val="00906EB8"/>
    <w:rsid w:val="0097549B"/>
    <w:rsid w:val="009E2F67"/>
    <w:rsid w:val="00A92843"/>
    <w:rsid w:val="00AA1D8D"/>
    <w:rsid w:val="00AB06D9"/>
    <w:rsid w:val="00AE48A0"/>
    <w:rsid w:val="00B40436"/>
    <w:rsid w:val="00B47730"/>
    <w:rsid w:val="00B617A6"/>
    <w:rsid w:val="00C26A2A"/>
    <w:rsid w:val="00CB0664"/>
    <w:rsid w:val="00D53F8A"/>
    <w:rsid w:val="00DF6A21"/>
    <w:rsid w:val="00E30580"/>
    <w:rsid w:val="00EC3A00"/>
    <w:rsid w:val="00EF0C34"/>
    <w:rsid w:val="00F00124"/>
    <w:rsid w:val="00F342D3"/>
    <w:rsid w:val="00F61265"/>
    <w:rsid w:val="00FA0675"/>
    <w:rsid w:val="00FA49C7"/>
    <w:rsid w:val="00FC693F"/>
    <w:rsid w:val="00FE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B4BC0"/>
  <w14:defaultImageDpi w14:val="300"/>
  <w15:docId w15:val="{8494AB52-C574-438F-BC71-6C6C94F3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link w:val="NoSpacingChar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a0">
    <w:name w:val="テーブル本文"/>
    <w:basedOn w:val="DefaultParagraphFont"/>
    <w:uiPriority w:val="1"/>
    <w:qFormat/>
    <w:rsid w:val="00906EB8"/>
    <w:rPr>
      <w:rFonts w:ascii="Times New Roman" w:eastAsia="ＭＳ Ｐゴシック" w:hAnsi="Times New Roman"/>
      <w:sz w:val="18"/>
    </w:rPr>
  </w:style>
  <w:style w:type="paragraph" w:customStyle="1" w:styleId="a1">
    <w:name w:val="テーブルタイトル"/>
    <w:basedOn w:val="Normal"/>
    <w:uiPriority w:val="1"/>
    <w:qFormat/>
    <w:rsid w:val="00906EB8"/>
    <w:pPr>
      <w:widowControl w:val="0"/>
      <w:spacing w:after="0" w:line="240" w:lineRule="auto"/>
      <w:jc w:val="center"/>
    </w:pPr>
    <w:rPr>
      <w:rFonts w:ascii="Times New Roman" w:hAnsi="ＭＳ Ｐゴシック" w:cs="ＭＳ 明朝"/>
      <w:bCs/>
      <w:color w:val="000000" w:themeColor="text1"/>
      <w:sz w:val="18"/>
      <w:szCs w:val="20"/>
      <w:lang w:eastAsia="ja-JP"/>
    </w:rPr>
  </w:style>
  <w:style w:type="character" w:styleId="PageNumber">
    <w:name w:val="page number"/>
    <w:basedOn w:val="DefaultParagraphFont"/>
    <w:rsid w:val="00906EB8"/>
    <w:rPr>
      <w:rFonts w:ascii="Times New Roman" w:eastAsia="ＭＳ Ｐゴシック" w:hAnsi="Times New Roman"/>
      <w:sz w:val="21"/>
    </w:rPr>
  </w:style>
  <w:style w:type="paragraph" w:styleId="TOC1">
    <w:name w:val="toc 1"/>
    <w:basedOn w:val="Normal"/>
    <w:next w:val="Normal"/>
    <w:autoRedefine/>
    <w:uiPriority w:val="39"/>
    <w:qFormat/>
    <w:rsid w:val="00906EB8"/>
    <w:pPr>
      <w:widowControl w:val="0"/>
      <w:tabs>
        <w:tab w:val="right" w:leader="dot" w:pos="9736"/>
      </w:tabs>
      <w:spacing w:after="0" w:line="240" w:lineRule="auto"/>
      <w:jc w:val="both"/>
    </w:pPr>
    <w:rPr>
      <w:rFonts w:ascii="Times New Roman" w:hAnsi="Times New Roman" w:cs="Times New Roman"/>
      <w:sz w:val="21"/>
      <w:szCs w:val="20"/>
      <w:lang w:eastAsia="ja-JP"/>
    </w:rPr>
  </w:style>
  <w:style w:type="character" w:styleId="FollowedHyperlink">
    <w:name w:val="FollowedHyperlink"/>
    <w:basedOn w:val="DefaultParagraphFont"/>
    <w:rsid w:val="00906EB8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906EB8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906EB8"/>
    <w:pPr>
      <w:widowControl w:val="0"/>
      <w:spacing w:after="0" w:line="240" w:lineRule="auto"/>
    </w:pPr>
    <w:rPr>
      <w:rFonts w:ascii="Times New Roman" w:hAnsi="Times New Roman" w:cs="Times New Roman"/>
      <w:sz w:val="21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semiHidden/>
    <w:rsid w:val="00906EB8"/>
    <w:rPr>
      <w:rFonts w:ascii="Times New Roman" w:hAnsi="Times New Roman" w:cs="Times New Roman"/>
      <w:sz w:val="21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E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06EB8"/>
    <w:rPr>
      <w:rFonts w:ascii="Times New Roman" w:hAnsi="Times New Roman" w:cs="Times New Roman"/>
      <w:b/>
      <w:bCs/>
      <w:sz w:val="21"/>
      <w:szCs w:val="20"/>
      <w:lang w:eastAsia="ja-JP"/>
    </w:rPr>
  </w:style>
  <w:style w:type="paragraph" w:styleId="BalloonText">
    <w:name w:val="Balloon Text"/>
    <w:basedOn w:val="Normal"/>
    <w:link w:val="BalloonTextChar"/>
    <w:semiHidden/>
    <w:rsid w:val="00906EB8"/>
    <w:pPr>
      <w:widowControl w:val="0"/>
      <w:spacing w:after="0" w:line="240" w:lineRule="auto"/>
      <w:jc w:val="both"/>
    </w:pPr>
    <w:rPr>
      <w:rFonts w:ascii="Times New Roman" w:eastAsia="ＭＳ ゴシック" w:hAnsi="Times New Roman" w:cs="Times New Roman"/>
      <w:sz w:val="18"/>
      <w:szCs w:val="18"/>
      <w:lang w:eastAsia="ja-JP"/>
    </w:rPr>
  </w:style>
  <w:style w:type="character" w:customStyle="1" w:styleId="BalloonTextChar">
    <w:name w:val="Balloon Text Char"/>
    <w:basedOn w:val="DefaultParagraphFont"/>
    <w:link w:val="BalloonText"/>
    <w:semiHidden/>
    <w:rsid w:val="00906EB8"/>
    <w:rPr>
      <w:rFonts w:ascii="Times New Roman" w:eastAsia="ＭＳ ゴシック" w:hAnsi="Times New Roman" w:cs="Times New Roman"/>
      <w:sz w:val="18"/>
      <w:szCs w:val="18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906EB8"/>
    <w:pPr>
      <w:widowControl w:val="0"/>
      <w:tabs>
        <w:tab w:val="left" w:pos="840"/>
        <w:tab w:val="right" w:leader="dot" w:pos="9736"/>
      </w:tabs>
      <w:spacing w:after="0" w:line="240" w:lineRule="auto"/>
      <w:ind w:leftChars="100" w:left="210"/>
      <w:jc w:val="both"/>
    </w:pPr>
    <w:rPr>
      <w:rFonts w:ascii="Times New Roman" w:hAnsi="Times New Roman" w:cs="Times New Roman"/>
      <w:sz w:val="21"/>
      <w:szCs w:val="20"/>
      <w:lang w:eastAsia="ja-JP"/>
    </w:rPr>
  </w:style>
  <w:style w:type="paragraph" w:styleId="DocumentMap">
    <w:name w:val="Document Map"/>
    <w:basedOn w:val="Normal"/>
    <w:link w:val="DocumentMapChar"/>
    <w:semiHidden/>
    <w:rsid w:val="00906EB8"/>
    <w:pPr>
      <w:widowControl w:val="0"/>
      <w:shd w:val="clear" w:color="auto" w:fill="000080"/>
      <w:spacing w:after="0" w:line="240" w:lineRule="auto"/>
      <w:jc w:val="both"/>
    </w:pPr>
    <w:rPr>
      <w:rFonts w:ascii="Times New Roman" w:eastAsia="ＭＳ ゴシック" w:hAnsi="Times New Roman" w:cs="Times New Roman"/>
      <w:sz w:val="21"/>
      <w:szCs w:val="20"/>
      <w:lang w:eastAsia="ja-JP"/>
    </w:rPr>
  </w:style>
  <w:style w:type="character" w:customStyle="1" w:styleId="DocumentMapChar">
    <w:name w:val="Document Map Char"/>
    <w:basedOn w:val="DefaultParagraphFont"/>
    <w:link w:val="DocumentMap"/>
    <w:semiHidden/>
    <w:rsid w:val="00906EB8"/>
    <w:rPr>
      <w:rFonts w:ascii="Times New Roman" w:eastAsia="ＭＳ ゴシック" w:hAnsi="Times New Roman" w:cs="Times New Roman"/>
      <w:sz w:val="21"/>
      <w:szCs w:val="20"/>
      <w:shd w:val="clear" w:color="auto" w:fill="000080"/>
      <w:lang w:eastAsia="ja-JP"/>
    </w:rPr>
  </w:style>
  <w:style w:type="numbering" w:customStyle="1" w:styleId="ElementNo">
    <w:name w:val="ElementNo"/>
    <w:basedOn w:val="NoList"/>
    <w:rsid w:val="00906EB8"/>
    <w:pPr>
      <w:numPr>
        <w:numId w:val="11"/>
      </w:numPr>
    </w:pPr>
  </w:style>
  <w:style w:type="paragraph" w:styleId="BodyTextFirstIndent">
    <w:name w:val="Body Text First Indent"/>
    <w:basedOn w:val="Normal"/>
    <w:link w:val="BodyTextFirstIndentChar"/>
    <w:rsid w:val="00906EB8"/>
    <w:pPr>
      <w:widowControl w:val="0"/>
      <w:spacing w:after="0" w:line="240" w:lineRule="auto"/>
      <w:ind w:firstLine="210"/>
      <w:jc w:val="both"/>
    </w:pPr>
    <w:rPr>
      <w:rFonts w:ascii="Century" w:eastAsia="ＭＳ 明朝" w:hAnsi="Century" w:cs="Century"/>
      <w:sz w:val="21"/>
      <w:szCs w:val="21"/>
      <w:lang w:eastAsia="ja-JP"/>
    </w:rPr>
  </w:style>
  <w:style w:type="character" w:customStyle="1" w:styleId="BodyTextFirstIndentChar">
    <w:name w:val="Body Text First Indent Char"/>
    <w:basedOn w:val="BodyTextChar"/>
    <w:link w:val="BodyTextFirstIndent"/>
    <w:rsid w:val="00906EB8"/>
    <w:rPr>
      <w:rFonts w:ascii="Century" w:eastAsia="ＭＳ 明朝" w:hAnsi="Century" w:cs="Century"/>
      <w:sz w:val="21"/>
      <w:szCs w:val="21"/>
      <w:lang w:eastAsia="ja-JP"/>
    </w:rPr>
  </w:style>
  <w:style w:type="paragraph" w:styleId="TOC3">
    <w:name w:val="toc 3"/>
    <w:basedOn w:val="Normal"/>
    <w:next w:val="Normal"/>
    <w:autoRedefine/>
    <w:uiPriority w:val="39"/>
    <w:qFormat/>
    <w:rsid w:val="00906EB8"/>
    <w:pPr>
      <w:widowControl w:val="0"/>
      <w:tabs>
        <w:tab w:val="left" w:pos="1260"/>
        <w:tab w:val="right" w:leader="dot" w:pos="9736"/>
      </w:tabs>
      <w:spacing w:after="0" w:line="240" w:lineRule="auto"/>
      <w:ind w:left="420"/>
      <w:jc w:val="both"/>
    </w:pPr>
    <w:rPr>
      <w:rFonts w:ascii="Times New Roman" w:hAnsi="Times New Roman" w:cs="Times New Roman"/>
      <w:sz w:val="21"/>
      <w:szCs w:val="20"/>
      <w:lang w:eastAsia="ja-JP"/>
    </w:rPr>
  </w:style>
  <w:style w:type="paragraph" w:styleId="TOC4">
    <w:name w:val="toc 4"/>
    <w:basedOn w:val="Normal"/>
    <w:next w:val="Normal"/>
    <w:autoRedefine/>
    <w:uiPriority w:val="39"/>
    <w:rsid w:val="00906EB8"/>
    <w:pPr>
      <w:widowControl w:val="0"/>
      <w:spacing w:after="0" w:line="240" w:lineRule="auto"/>
      <w:ind w:leftChars="300" w:left="630"/>
      <w:jc w:val="both"/>
    </w:pPr>
    <w:rPr>
      <w:rFonts w:ascii="Century" w:eastAsia="ＭＳ 明朝" w:hAnsi="Century" w:cs="Times New Roman"/>
      <w:sz w:val="21"/>
      <w:szCs w:val="20"/>
      <w:lang w:eastAsia="ja-JP"/>
    </w:rPr>
  </w:style>
  <w:style w:type="paragraph" w:styleId="TOC5">
    <w:name w:val="toc 5"/>
    <w:basedOn w:val="Normal"/>
    <w:next w:val="Normal"/>
    <w:autoRedefine/>
    <w:uiPriority w:val="39"/>
    <w:rsid w:val="00906EB8"/>
    <w:pPr>
      <w:widowControl w:val="0"/>
      <w:spacing w:after="0" w:line="240" w:lineRule="auto"/>
      <w:ind w:leftChars="400" w:left="840"/>
      <w:jc w:val="both"/>
    </w:pPr>
    <w:rPr>
      <w:rFonts w:ascii="Century" w:eastAsia="ＭＳ 明朝" w:hAnsi="Century" w:cs="Times New Roman"/>
      <w:sz w:val="21"/>
      <w:szCs w:val="20"/>
      <w:lang w:eastAsia="ja-JP"/>
    </w:rPr>
  </w:style>
  <w:style w:type="paragraph" w:styleId="TOC6">
    <w:name w:val="toc 6"/>
    <w:basedOn w:val="Normal"/>
    <w:next w:val="Normal"/>
    <w:autoRedefine/>
    <w:uiPriority w:val="39"/>
    <w:rsid w:val="00906EB8"/>
    <w:pPr>
      <w:widowControl w:val="0"/>
      <w:spacing w:after="0" w:line="240" w:lineRule="auto"/>
      <w:ind w:leftChars="500" w:left="1050"/>
      <w:jc w:val="both"/>
    </w:pPr>
    <w:rPr>
      <w:rFonts w:ascii="Century" w:eastAsia="ＭＳ 明朝" w:hAnsi="Century" w:cs="Times New Roman"/>
      <w:sz w:val="21"/>
      <w:szCs w:val="20"/>
      <w:lang w:eastAsia="ja-JP"/>
    </w:rPr>
  </w:style>
  <w:style w:type="paragraph" w:styleId="TOC7">
    <w:name w:val="toc 7"/>
    <w:basedOn w:val="Normal"/>
    <w:next w:val="Normal"/>
    <w:autoRedefine/>
    <w:uiPriority w:val="39"/>
    <w:rsid w:val="00906EB8"/>
    <w:pPr>
      <w:widowControl w:val="0"/>
      <w:spacing w:after="0" w:line="240" w:lineRule="auto"/>
      <w:ind w:leftChars="600" w:left="1260"/>
      <w:jc w:val="both"/>
    </w:pPr>
    <w:rPr>
      <w:rFonts w:ascii="Century" w:eastAsia="ＭＳ 明朝" w:hAnsi="Century" w:cs="Times New Roman"/>
      <w:sz w:val="21"/>
      <w:szCs w:val="20"/>
      <w:lang w:eastAsia="ja-JP"/>
    </w:rPr>
  </w:style>
  <w:style w:type="paragraph" w:styleId="TOC8">
    <w:name w:val="toc 8"/>
    <w:basedOn w:val="Normal"/>
    <w:next w:val="Normal"/>
    <w:autoRedefine/>
    <w:uiPriority w:val="39"/>
    <w:rsid w:val="00906EB8"/>
    <w:pPr>
      <w:widowControl w:val="0"/>
      <w:spacing w:after="0" w:line="240" w:lineRule="auto"/>
      <w:ind w:leftChars="700" w:left="1470"/>
      <w:jc w:val="both"/>
    </w:pPr>
    <w:rPr>
      <w:rFonts w:ascii="Century" w:eastAsia="ＭＳ 明朝" w:hAnsi="Century" w:cs="Times New Roman"/>
      <w:sz w:val="21"/>
      <w:szCs w:val="20"/>
      <w:lang w:eastAsia="ja-JP"/>
    </w:rPr>
  </w:style>
  <w:style w:type="paragraph" w:styleId="TOC9">
    <w:name w:val="toc 9"/>
    <w:basedOn w:val="Normal"/>
    <w:next w:val="Normal"/>
    <w:autoRedefine/>
    <w:uiPriority w:val="39"/>
    <w:rsid w:val="00906EB8"/>
    <w:pPr>
      <w:widowControl w:val="0"/>
      <w:spacing w:after="0" w:line="240" w:lineRule="auto"/>
      <w:ind w:leftChars="800" w:left="1680"/>
      <w:jc w:val="both"/>
    </w:pPr>
    <w:rPr>
      <w:rFonts w:ascii="Century" w:eastAsia="ＭＳ 明朝" w:hAnsi="Century" w:cs="Times New Roman"/>
      <w:sz w:val="21"/>
      <w:szCs w:val="20"/>
      <w:lang w:eastAsia="ja-JP"/>
    </w:rPr>
  </w:style>
  <w:style w:type="character" w:customStyle="1" w:styleId="a2">
    <w:name w:val="必須フィールド"/>
    <w:basedOn w:val="DefaultParagraphFont"/>
    <w:uiPriority w:val="2"/>
    <w:qFormat/>
    <w:rsid w:val="00906EB8"/>
    <w:rPr>
      <w:rFonts w:ascii="Times New Roman" w:eastAsia="ＭＳ Ｐゴシック" w:hAnsi="Times New Roman"/>
      <w:color w:val="808080" w:themeColor="background1" w:themeShade="80"/>
      <w:bdr w:val="none" w:sz="0" w:space="0" w:color="auto"/>
      <w:shd w:val="clear" w:color="auto" w:fill="FFC000"/>
    </w:rPr>
  </w:style>
  <w:style w:type="character" w:styleId="PlaceholderText">
    <w:name w:val="Placeholder Text"/>
    <w:basedOn w:val="DefaultParagraphFont"/>
    <w:uiPriority w:val="99"/>
    <w:semiHidden/>
    <w:rsid w:val="00906EB8"/>
    <w:rPr>
      <w:color w:val="808080"/>
    </w:rPr>
  </w:style>
  <w:style w:type="character" w:styleId="LineNumber">
    <w:name w:val="line number"/>
    <w:basedOn w:val="DefaultParagraphFont"/>
    <w:rsid w:val="00906EB8"/>
  </w:style>
  <w:style w:type="character" w:customStyle="1" w:styleId="a3">
    <w:name w:val="相互参照"/>
    <w:basedOn w:val="DefaultParagraphFont"/>
    <w:qFormat/>
    <w:rsid w:val="00906EB8"/>
    <w:rPr>
      <w:sz w:val="18"/>
      <w:bdr w:val="none" w:sz="0" w:space="0" w:color="auto"/>
      <w:shd w:val="clear" w:color="auto" w:fill="FBD4B4" w:themeFill="accent6" w:themeFillTint="66"/>
    </w:rPr>
  </w:style>
  <w:style w:type="table" w:customStyle="1" w:styleId="a4">
    <w:name w:val="通用表格"/>
    <w:basedOn w:val="TableNormal"/>
    <w:uiPriority w:val="99"/>
    <w:rsid w:val="00906EB8"/>
    <w:pPr>
      <w:spacing w:after="0" w:line="240" w:lineRule="auto"/>
      <w:jc w:val="center"/>
    </w:pPr>
    <w:rPr>
      <w:rFonts w:ascii="Times New Roman" w:hAnsi="Times New Roman" w:cs="Times New Roman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  <w:vAlign w:val="top"/>
      </w:tcPr>
    </w:tblStylePr>
    <w:tblStylePr w:type="firstCol">
      <w:rPr>
        <w:rFonts w:ascii="Times New Roman" w:eastAsia="ＭＳ Ｐゴシック" w:hAnsi="Times New Roman"/>
        <w:sz w:val="18"/>
      </w:rPr>
      <w:tblPr/>
      <w:tcPr>
        <w:shd w:val="clear" w:color="auto" w:fill="D9D9D9" w:themeFill="background1" w:themeFillShade="D9"/>
      </w:tcPr>
    </w:tblStylePr>
  </w:style>
  <w:style w:type="paragraph" w:customStyle="1" w:styleId="a5">
    <w:name w:val="首行缩进"/>
    <w:semiHidden/>
    <w:rsid w:val="00906EB8"/>
    <w:pPr>
      <w:spacing w:after="0" w:line="240" w:lineRule="auto"/>
      <w:ind w:firstLineChars="100" w:firstLine="100"/>
    </w:pPr>
    <w:rPr>
      <w:rFonts w:ascii="Times New Roman" w:hAnsi="Times New Roman" w:cs="ＭＳ 明朝"/>
      <w:sz w:val="20"/>
      <w:szCs w:val="20"/>
      <w:lang w:eastAsia="ja-JP"/>
    </w:rPr>
  </w:style>
  <w:style w:type="paragraph" w:customStyle="1" w:styleId="a6">
    <w:name w:val="改定履歴"/>
    <w:basedOn w:val="Normal"/>
    <w:rsid w:val="00906EB8"/>
    <w:pPr>
      <w:widowControl w:val="0"/>
      <w:spacing w:after="0"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21"/>
      <w:szCs w:val="21"/>
      <w:lang w:eastAsia="ja-JP"/>
    </w:rPr>
  </w:style>
  <w:style w:type="paragraph" w:customStyle="1" w:styleId="a7">
    <w:name w:val="竖排文本"/>
    <w:basedOn w:val="Normal"/>
    <w:semiHidden/>
    <w:rsid w:val="00906EB8"/>
    <w:pPr>
      <w:widowControl w:val="0"/>
      <w:spacing w:after="0" w:line="240" w:lineRule="auto"/>
      <w:ind w:left="113" w:right="113"/>
      <w:jc w:val="both"/>
    </w:pPr>
    <w:rPr>
      <w:rFonts w:eastAsiaTheme="majorEastAsia" w:hAnsiTheme="majorEastAsia" w:cs="ＭＳ 明朝"/>
      <w:color w:val="000000" w:themeColor="text1"/>
      <w:sz w:val="18"/>
      <w:szCs w:val="20"/>
      <w:lang w:eastAsia="ja-JP"/>
    </w:rPr>
  </w:style>
  <w:style w:type="paragraph" w:customStyle="1" w:styleId="9">
    <w:name w:val="样式 9 磅 居中"/>
    <w:basedOn w:val="Normal"/>
    <w:semiHidden/>
    <w:rsid w:val="00906EB8"/>
    <w:pPr>
      <w:widowControl w:val="0"/>
      <w:shd w:val="clear" w:color="auto" w:fill="C0504D" w:themeFill="accent2"/>
      <w:spacing w:after="0" w:line="240" w:lineRule="auto"/>
      <w:jc w:val="center"/>
    </w:pPr>
    <w:rPr>
      <w:rFonts w:ascii="Times New Roman" w:hAnsi="Times New Roman" w:cs="ＭＳ 明朝"/>
      <w:sz w:val="18"/>
      <w:szCs w:val="20"/>
      <w:lang w:eastAsia="ja-JP"/>
    </w:rPr>
  </w:style>
  <w:style w:type="paragraph" w:customStyle="1" w:styleId="a8">
    <w:name w:val="テーブル中間"/>
    <w:basedOn w:val="Normal"/>
    <w:uiPriority w:val="1"/>
    <w:qFormat/>
    <w:rsid w:val="00906EB8"/>
    <w:pPr>
      <w:widowControl w:val="0"/>
      <w:spacing w:after="0" w:line="360" w:lineRule="auto"/>
      <w:jc w:val="center"/>
    </w:pPr>
    <w:rPr>
      <w:rFonts w:ascii="Times New Roman" w:hAnsi="Times New Roman" w:cs="Times New Roman"/>
      <w:sz w:val="18"/>
      <w:szCs w:val="20"/>
      <w:lang w:eastAsia="ja-JP"/>
    </w:rPr>
  </w:style>
  <w:style w:type="paragraph" w:customStyle="1" w:styleId="1">
    <w:name w:val="本文1"/>
    <w:qFormat/>
    <w:rsid w:val="00906EB8"/>
    <w:pPr>
      <w:spacing w:after="0" w:line="240" w:lineRule="auto"/>
      <w:ind w:firstLineChars="100" w:firstLine="100"/>
    </w:pPr>
    <w:rPr>
      <w:rFonts w:ascii="Times New Roman" w:hAnsi="Times New Roman" w:cs="Times New Roman"/>
      <w:sz w:val="21"/>
      <w:szCs w:val="20"/>
      <w:lang w:eastAsia="ja-JP"/>
    </w:rPr>
  </w:style>
  <w:style w:type="table" w:customStyle="1" w:styleId="10">
    <w:name w:val="网格型1"/>
    <w:basedOn w:val="TableNormal"/>
    <w:next w:val="TableGrid"/>
    <w:rsid w:val="00906EB8"/>
    <w:pPr>
      <w:widowControl w:val="0"/>
      <w:spacing w:after="0" w:line="240" w:lineRule="auto"/>
      <w:jc w:val="both"/>
    </w:pPr>
    <w:rPr>
      <w:rFonts w:ascii="Century" w:eastAsia="ＭＳ 明朝" w:hAnsi="Century" w:cs="Times New Roman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网格型2"/>
    <w:basedOn w:val="TableNormal"/>
    <w:next w:val="TableGrid"/>
    <w:rsid w:val="00906EB8"/>
    <w:pPr>
      <w:widowControl w:val="0"/>
      <w:spacing w:after="0" w:line="240" w:lineRule="auto"/>
      <w:jc w:val="both"/>
    </w:pPr>
    <w:rPr>
      <w:rFonts w:ascii="Century" w:eastAsia="ＭＳ 明朝" w:hAnsi="Century" w:cs="Times New Roman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网格型3"/>
    <w:basedOn w:val="TableNormal"/>
    <w:next w:val="TableGrid"/>
    <w:rsid w:val="00906EB8"/>
    <w:pPr>
      <w:widowControl w:val="0"/>
      <w:spacing w:after="0" w:line="240" w:lineRule="auto"/>
      <w:jc w:val="both"/>
    </w:pPr>
    <w:rPr>
      <w:rFonts w:ascii="Century" w:eastAsia="ＭＳ 明朝" w:hAnsi="Century" w:cs="Times New Roman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処理内容"/>
    <w:basedOn w:val="NoList"/>
    <w:rsid w:val="00906EB8"/>
    <w:pPr>
      <w:numPr>
        <w:numId w:val="13"/>
      </w:numPr>
    </w:pPr>
  </w:style>
  <w:style w:type="paragraph" w:customStyle="1" w:styleId="a9">
    <w:name w:val="目次"/>
    <w:basedOn w:val="a6"/>
    <w:qFormat/>
    <w:rsid w:val="00906EB8"/>
    <w:rPr>
      <w:sz w:val="28"/>
    </w:rPr>
  </w:style>
  <w:style w:type="numbering" w:customStyle="1" w:styleId="ElementNo1">
    <w:name w:val="ElementNo1"/>
    <w:basedOn w:val="NoList"/>
    <w:rsid w:val="00906EB8"/>
  </w:style>
  <w:style w:type="numbering" w:customStyle="1" w:styleId="11">
    <w:name w:val="処理内容1"/>
    <w:basedOn w:val="NoList"/>
    <w:rsid w:val="00906EB8"/>
  </w:style>
  <w:style w:type="numbering" w:customStyle="1" w:styleId="ElementNo2">
    <w:name w:val="ElementNo2"/>
    <w:basedOn w:val="NoList"/>
    <w:rsid w:val="00906EB8"/>
  </w:style>
  <w:style w:type="numbering" w:customStyle="1" w:styleId="20">
    <w:name w:val="処理内容2"/>
    <w:basedOn w:val="NoList"/>
    <w:rsid w:val="00906EB8"/>
  </w:style>
  <w:style w:type="numbering" w:customStyle="1" w:styleId="ElementNo3">
    <w:name w:val="ElementNo3"/>
    <w:basedOn w:val="NoList"/>
    <w:rsid w:val="00906EB8"/>
  </w:style>
  <w:style w:type="character" w:styleId="Hyperlink">
    <w:name w:val="Hyperlink"/>
    <w:basedOn w:val="DefaultParagraphFont"/>
    <w:uiPriority w:val="99"/>
    <w:unhideWhenUsed/>
    <w:rsid w:val="00906EB8"/>
    <w:rPr>
      <w:color w:val="0000FF" w:themeColor="hyperlink"/>
      <w:u w:val="single"/>
    </w:rPr>
  </w:style>
  <w:style w:type="paragraph" w:customStyle="1" w:styleId="4355753BB6654E6AA195576396E009F95">
    <w:name w:val="4355753BB6654E6AA195576396E009F95"/>
    <w:rsid w:val="00906EB8"/>
    <w:pPr>
      <w:keepNext/>
      <w:widowControl w:val="0"/>
      <w:tabs>
        <w:tab w:val="num" w:pos="1560"/>
      </w:tabs>
      <w:spacing w:after="0" w:line="240" w:lineRule="auto"/>
      <w:ind w:left="709" w:hanging="709"/>
      <w:jc w:val="both"/>
      <w:outlineLvl w:val="2"/>
    </w:pPr>
    <w:rPr>
      <w:rFonts w:ascii="Times New Roman" w:eastAsia="ＭＳ ゴシック" w:hAnsi="Times New Roman" w:cs="Times New Roman"/>
      <w:b/>
      <w:sz w:val="20"/>
      <w:szCs w:val="20"/>
      <w:lang w:eastAsia="ja-JP"/>
    </w:rPr>
  </w:style>
  <w:style w:type="paragraph" w:customStyle="1" w:styleId="1670DFB7CB35479AAF91D7E98D6473A25">
    <w:name w:val="1670DFB7CB35479AAF91D7E98D6473A25"/>
    <w:rsid w:val="00906EB8"/>
    <w:pPr>
      <w:keepNext/>
      <w:widowControl w:val="0"/>
      <w:tabs>
        <w:tab w:val="num" w:pos="851"/>
      </w:tabs>
      <w:spacing w:after="0" w:line="240" w:lineRule="auto"/>
      <w:ind w:left="851" w:hanging="851"/>
      <w:jc w:val="both"/>
      <w:outlineLvl w:val="3"/>
    </w:pPr>
    <w:rPr>
      <w:rFonts w:ascii="Times New Roman" w:hAnsi="Times New Roman" w:cs="Times New Roman"/>
      <w:b/>
      <w:bCs/>
      <w:sz w:val="20"/>
      <w:szCs w:val="20"/>
      <w:lang w:eastAsia="ja-JP"/>
    </w:rPr>
  </w:style>
  <w:style w:type="paragraph" w:styleId="Revision">
    <w:name w:val="Revision"/>
    <w:hidden/>
    <w:uiPriority w:val="99"/>
    <w:semiHidden/>
    <w:rsid w:val="00906EB8"/>
    <w:pPr>
      <w:spacing w:after="0" w:line="240" w:lineRule="auto"/>
    </w:pPr>
    <w:rPr>
      <w:rFonts w:ascii="Times New Roman" w:hAnsi="Times New Roman" w:cs="Times New Roman"/>
      <w:sz w:val="21"/>
      <w:szCs w:val="20"/>
      <w:lang w:eastAsia="ja-JP"/>
    </w:rPr>
  </w:style>
  <w:style w:type="paragraph" w:customStyle="1" w:styleId="Default">
    <w:name w:val="Default"/>
    <w:rsid w:val="00906EB8"/>
    <w:pPr>
      <w:widowControl w:val="0"/>
      <w:autoSpaceDE w:val="0"/>
      <w:autoSpaceDN w:val="0"/>
      <w:adjustRightInd w:val="0"/>
      <w:spacing w:after="0" w:line="240" w:lineRule="auto"/>
    </w:pPr>
    <w:rPr>
      <w:rFonts w:ascii="Century" w:hAnsi="Century" w:cs="Times New Roman"/>
      <w:color w:val="000000"/>
      <w:sz w:val="24"/>
      <w:szCs w:val="24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06EB8"/>
  </w:style>
  <w:style w:type="paragraph" w:customStyle="1" w:styleId="30">
    <w:name w:val="スタイル3"/>
    <w:basedOn w:val="Normal"/>
    <w:link w:val="31"/>
    <w:qFormat/>
    <w:rsid w:val="00906EB8"/>
    <w:pPr>
      <w:widowControl w:val="0"/>
      <w:spacing w:after="0" w:line="240" w:lineRule="auto"/>
      <w:jc w:val="both"/>
    </w:pPr>
    <w:rPr>
      <w:rFonts w:ascii="Times New Roman" w:eastAsia="ＭＳ Ｐゴシック" w:hAnsi="Times New Roman" w:cs="Times New Roman"/>
      <w:kern w:val="2"/>
      <w:sz w:val="18"/>
      <w:szCs w:val="18"/>
      <w:lang w:eastAsia="ja-JP"/>
    </w:rPr>
  </w:style>
  <w:style w:type="character" w:customStyle="1" w:styleId="31">
    <w:name w:val="スタイル3 (文字)"/>
    <w:basedOn w:val="DefaultParagraphFont"/>
    <w:link w:val="30"/>
    <w:rsid w:val="00906EB8"/>
    <w:rPr>
      <w:rFonts w:ascii="Times New Roman" w:eastAsia="ＭＳ Ｐゴシック" w:hAnsi="Times New Roman" w:cs="Times New Roman"/>
      <w:kern w:val="2"/>
      <w:sz w:val="18"/>
      <w:szCs w:val="18"/>
      <w:lang w:eastAsia="ja-JP"/>
    </w:rPr>
  </w:style>
  <w:style w:type="table" w:customStyle="1" w:styleId="TableGrid1">
    <w:name w:val="Table Grid1"/>
    <w:basedOn w:val="TableNormal"/>
    <w:next w:val="TableGrid"/>
    <w:rsid w:val="00906EB8"/>
    <w:pPr>
      <w:widowControl w:val="0"/>
      <w:spacing w:after="0" w:line="240" w:lineRule="auto"/>
      <w:jc w:val="both"/>
    </w:pPr>
    <w:rPr>
      <w:rFonts w:ascii="Times New Roman" w:hAnsi="Times New Roman" w:cs="Times New Roman"/>
      <w:sz w:val="18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Bui Van Nhan</cp:lastModifiedBy>
  <cp:revision>116</cp:revision>
  <dcterms:created xsi:type="dcterms:W3CDTF">2013-12-23T23:15:00Z</dcterms:created>
  <dcterms:modified xsi:type="dcterms:W3CDTF">2022-01-19T06:30:00Z</dcterms:modified>
  <cp:category/>
</cp:coreProperties>
</file>