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000000"/>
          <w:sz w:val="28"/>
        </w:rPr>
        <w:t>Enum</w:t>
      </w:r>
    </w:p>
    <w:p>
      <w:pPr>
        <w:pStyle w:val="Heading1"/>
      </w:pPr>
      <w:r>
        <w:rPr>
          <w:rFonts w:ascii="Times New Roman" w:hAnsi="Times New Roman"/>
          <w:color w:val="000000"/>
          <w:sz w:val="28"/>
        </w:rPr>
        <w:t>Struct</w:t>
      </w:r>
    </w:p>
    <w:p>
      <w:pPr>
        <w:pStyle w:val="Heading1"/>
      </w:pPr>
      <w:r>
        <w:rPr>
          <w:rFonts w:ascii="Times New Roman" w:hAnsi="Times New Roman"/>
          <w:color w:val="000000"/>
          <w:sz w:val="28"/>
        </w:rPr>
        <w:t>Define</w:t>
      </w:r>
    </w:p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モータPWM Duty更新タイプ SWロジックのみ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299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300">
          <w:tblGrid>
            <w:gridCol w:w="1880"/>
            <w:gridCol w:w="7866"/>
          </w:tblGrid>
        </w:tblGridChange>
      </w:tblGrid>
      <w:tr w:rsidR="006C1331" w:rsidRPr="00F21D0E" w14:paraId="02F68A57" w14:textId="77777777" w:rsidTr="00662CA7">
        <w:trPr>
          <w:ins w:id="301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2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235FFF92" w14:textId="77777777" w:rsidR="006C1331" w:rsidRPr="00F21D0E" w:rsidRDefault="006C1331" w:rsidP="00662CA7">
            <w:pPr>
              <w:rPr>
                <w:ins w:id="303" w:author="Bui Van Nhan" w:date="2022-01-19T13:16:00Z"/>
                <w:rStyle w:val="a0"/>
              </w:rPr>
            </w:pPr>
            <w:ins w:id="304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lastRenderedPageBreak/>
                <w:t>名称</w:t>
              </w:r>
            </w:ins>
          </w:p>
        </w:tc>
        <w:tc>
          <w:tcPr>
            <w:tcW w:w="7953" w:type="dxa"/>
            <w:vAlign w:val="center"/>
            <w:tcPrChange w:id="305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DUTY_UPDATE_TYPE_ALLSW</w:t>
            </w:r>
          </w:p>
        </w:tc>
      </w:tr>
      <w:tr w:rsidR="006C1331" w:rsidRPr="00F21D0E" w14:paraId="6C66EE20" w14:textId="77777777" w:rsidTr="00662CA7">
        <w:trPr>
          <w:ins w:id="308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725D9C3" w14:textId="77777777" w:rsidR="006C1331" w:rsidRPr="00F21D0E" w:rsidRDefault="006C1331" w:rsidP="00662CA7">
            <w:pPr>
              <w:rPr>
                <w:ins w:id="310" w:author="Bui Van Nhan" w:date="2022-01-19T13:16:00Z"/>
                <w:rStyle w:val="a0"/>
              </w:rPr>
            </w:pPr>
            <w:ins w:id="311" w:author="Bui Van Nhan" w:date="2022-01-19T13:16:00Z">
              <w:r>
                <w:rPr>
                  <w:rStyle w:val="a0"/>
                  <w:rFonts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312" w:author="Bui Van Nhan" w:date="2022-01-19T13:30:00Z">
              <w:tcPr>
                <w:tcW w:w="7866" w:type="dxa"/>
              </w:tcPr>
            </w:tcPrChange>
          </w:tcPr>
          <w:p w14:paraId="121FE37D" w14:textId="09625BB2" w:rsidR="006C1331" w:rsidRPr="00F21D0E" w:rsidRDefault="006C1331" w:rsidP="00662CA7">
            <w:pPr>
              <w:rPr>
                <w:ins w:id="313" w:author="Bui Van Nhan" w:date="2022-01-19T13:16:00Z"/>
                <w:rStyle w:val="a0"/>
              </w:rPr>
            </w:pPr>
            <w:ins w:id="314" w:author="Bui Van Nhan" w:date="2022-01-19T13:17:00Z">
              <w:r w:rsidRPr="00697D49">
                <w:rPr>
                  <w:rStyle w:val="a0"/>
                  <w:rFonts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6C1331" w:rsidRPr="00F21D0E" w14:paraId="60AC8756" w14:textId="77777777" w:rsidTr="00662CA7">
        <w:trPr>
          <w:ins w:id="315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1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3CA38E9" w14:textId="77777777" w:rsidR="006C1331" w:rsidRPr="00F21D0E" w:rsidRDefault="006C1331" w:rsidP="00662CA7">
            <w:pPr>
              <w:rPr>
                <w:ins w:id="317" w:author="Bui Van Nhan" w:date="2022-01-19T13:16:00Z"/>
                <w:rStyle w:val="a0"/>
              </w:rPr>
            </w:pPr>
            <w:ins w:id="318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値</w:t>
              </w:r>
            </w:ins>
          </w:p>
        </w:tc>
        <w:tc>
          <w:tcPr>
            <w:tcW w:w="7953" w:type="dxa"/>
            <w:vAlign w:val="center"/>
            <w:tcPrChange w:id="31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0</w:t>
            </w:r>
          </w:p>
        </w:tc>
      </w:tr>
      <w:tr w:rsidR="006C1331" w:rsidRPr="00F21D0E" w14:paraId="12817C68" w14:textId="77777777" w:rsidTr="00662CA7">
        <w:trPr>
          <w:ins w:id="322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2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5D0DC9C" w14:textId="77777777" w:rsidR="006C1331" w:rsidRPr="00F21D0E" w:rsidRDefault="006C1331" w:rsidP="00662CA7">
            <w:pPr>
              <w:rPr>
                <w:ins w:id="324" w:author="Bui Van Nhan" w:date="2022-01-19T13:16:00Z"/>
                <w:rStyle w:val="a0"/>
              </w:rPr>
            </w:pPr>
            <w:ins w:id="325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326" w:author="Bui Van Nhan" w:date="2022-01-19T13:30:00Z">
              <w:tcPr>
                <w:tcW w:w="7866" w:type="dxa"/>
              </w:tcPr>
            </w:tcPrChange>
          </w:tcPr>
          <w:p w14:paraId="48AC3BDE" w14:textId="77777777" w:rsidR="006C1331" w:rsidRPr="00F21D0E" w:rsidRDefault="006C1331" w:rsidP="00662CA7">
            <w:pPr>
              <w:rPr>
                <w:ins w:id="327" w:author="Bui Van Nhan" w:date="2022-01-19T13:16:00Z"/>
                <w:rStyle w:val="a0"/>
              </w:rPr>
            </w:pPr>
            <w:ins w:id="328" w:author="Bui Van Nhan" w:date="2022-01-19T13:16:00Z">
              <w:r w:rsidRPr="00E12A92"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グローバル</w:t>
              </w:r>
            </w:ins>
          </w:p>
        </w:tc>
      </w:tr>
      <w:tr w:rsidR="006C1331" w:rsidRPr="00F21D0E" w14:paraId="734E38CF" w14:textId="77777777" w:rsidTr="00662CA7">
        <w:trPr>
          <w:ins w:id="329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3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0C8E6392" w14:textId="77777777" w:rsidR="006C1331" w:rsidRPr="00F21D0E" w:rsidRDefault="006C1331" w:rsidP="00662CA7">
            <w:pPr>
              <w:rPr>
                <w:ins w:id="331" w:author="Bui Van Nhan" w:date="2022-01-19T13:16:00Z"/>
                <w:rStyle w:val="a0"/>
              </w:rPr>
            </w:pPr>
            <w:ins w:id="332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333" w:author="Bui Van Nhan" w:date="2022-01-19T13:30:00Z">
              <w:tcPr>
                <w:tcW w:w="7866" w:type="dxa"/>
              </w:tcPr>
            </w:tcPrChange>
          </w:tcPr>
          <w:p w14:paraId="4D8E9DF2" w14:textId="6E568A30" w:rsidR="006C1331" w:rsidRPr="00F21D0E" w:rsidRDefault="006C1331" w:rsidP="00662CA7">
            <w:pPr>
              <w:rPr>
                <w:ins w:id="334" w:author="Bui Van Nhan" w:date="2022-01-19T13:16:00Z"/>
                <w:rStyle w:val="a0"/>
              </w:rPr>
            </w:pPr>
            <w:ins w:id="335" w:author="Bui Van Nhan" w:date="2022-01-19T13:17:00Z">
              <w:r>
                <w:rPr>
                  <w:rStyle w:val="a0"/>
                  <w:rFonts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モータPWM Duty更新タイプ SW &amp; DMA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299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300">
          <w:tblGrid>
            <w:gridCol w:w="1880"/>
            <w:gridCol w:w="7866"/>
          </w:tblGrid>
        </w:tblGridChange>
      </w:tblGrid>
      <w:tr w:rsidR="006C1331" w:rsidRPr="00F21D0E" w14:paraId="02F68A57" w14:textId="77777777" w:rsidTr="00662CA7">
        <w:trPr>
          <w:ins w:id="301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2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235FFF92" w14:textId="77777777" w:rsidR="006C1331" w:rsidRPr="00F21D0E" w:rsidRDefault="006C1331" w:rsidP="00662CA7">
            <w:pPr>
              <w:rPr>
                <w:ins w:id="303" w:author="Bui Van Nhan" w:date="2022-01-19T13:16:00Z"/>
                <w:rStyle w:val="a0"/>
              </w:rPr>
            </w:pPr>
            <w:ins w:id="304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lastRenderedPageBreak/>
                <w:t>名称</w:t>
              </w:r>
            </w:ins>
          </w:p>
        </w:tc>
        <w:tc>
          <w:tcPr>
            <w:tcW w:w="7953" w:type="dxa"/>
            <w:vAlign w:val="center"/>
            <w:tcPrChange w:id="305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DUTY_UPDATE_TYPE_SW_AND_DMA</w:t>
            </w:r>
          </w:p>
        </w:tc>
      </w:tr>
      <w:tr w:rsidR="006C1331" w:rsidRPr="00F21D0E" w14:paraId="6C66EE20" w14:textId="77777777" w:rsidTr="00662CA7">
        <w:trPr>
          <w:ins w:id="308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725D9C3" w14:textId="77777777" w:rsidR="006C1331" w:rsidRPr="00F21D0E" w:rsidRDefault="006C1331" w:rsidP="00662CA7">
            <w:pPr>
              <w:rPr>
                <w:ins w:id="310" w:author="Bui Van Nhan" w:date="2022-01-19T13:16:00Z"/>
                <w:rStyle w:val="a0"/>
              </w:rPr>
            </w:pPr>
            <w:ins w:id="311" w:author="Bui Van Nhan" w:date="2022-01-19T13:16:00Z">
              <w:r>
                <w:rPr>
                  <w:rStyle w:val="a0"/>
                  <w:rFonts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312" w:author="Bui Van Nhan" w:date="2022-01-19T13:30:00Z">
              <w:tcPr>
                <w:tcW w:w="7866" w:type="dxa"/>
              </w:tcPr>
            </w:tcPrChange>
          </w:tcPr>
          <w:p w14:paraId="121FE37D" w14:textId="09625BB2" w:rsidR="006C1331" w:rsidRPr="00F21D0E" w:rsidRDefault="006C1331" w:rsidP="00662CA7">
            <w:pPr>
              <w:rPr>
                <w:ins w:id="313" w:author="Bui Van Nhan" w:date="2022-01-19T13:16:00Z"/>
                <w:rStyle w:val="a0"/>
              </w:rPr>
            </w:pPr>
            <w:ins w:id="314" w:author="Bui Van Nhan" w:date="2022-01-19T13:17:00Z">
              <w:r w:rsidRPr="00697D49">
                <w:rPr>
                  <w:rStyle w:val="a0"/>
                  <w:rFonts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6C1331" w:rsidRPr="00F21D0E" w14:paraId="60AC8756" w14:textId="77777777" w:rsidTr="00662CA7">
        <w:trPr>
          <w:ins w:id="315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1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3CA38E9" w14:textId="77777777" w:rsidR="006C1331" w:rsidRPr="00F21D0E" w:rsidRDefault="006C1331" w:rsidP="00662CA7">
            <w:pPr>
              <w:rPr>
                <w:ins w:id="317" w:author="Bui Van Nhan" w:date="2022-01-19T13:16:00Z"/>
                <w:rStyle w:val="a0"/>
              </w:rPr>
            </w:pPr>
            <w:ins w:id="318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値</w:t>
              </w:r>
            </w:ins>
          </w:p>
        </w:tc>
        <w:tc>
          <w:tcPr>
            <w:tcW w:w="7953" w:type="dxa"/>
            <w:vAlign w:val="center"/>
            <w:tcPrChange w:id="31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1</w:t>
            </w:r>
          </w:p>
        </w:tc>
      </w:tr>
      <w:tr w:rsidR="006C1331" w:rsidRPr="00F21D0E" w14:paraId="12817C68" w14:textId="77777777" w:rsidTr="00662CA7">
        <w:trPr>
          <w:ins w:id="322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2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5D0DC9C" w14:textId="77777777" w:rsidR="006C1331" w:rsidRPr="00F21D0E" w:rsidRDefault="006C1331" w:rsidP="00662CA7">
            <w:pPr>
              <w:rPr>
                <w:ins w:id="324" w:author="Bui Van Nhan" w:date="2022-01-19T13:16:00Z"/>
                <w:rStyle w:val="a0"/>
              </w:rPr>
            </w:pPr>
            <w:ins w:id="325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326" w:author="Bui Van Nhan" w:date="2022-01-19T13:30:00Z">
              <w:tcPr>
                <w:tcW w:w="7866" w:type="dxa"/>
              </w:tcPr>
            </w:tcPrChange>
          </w:tcPr>
          <w:p w14:paraId="48AC3BDE" w14:textId="77777777" w:rsidR="006C1331" w:rsidRPr="00F21D0E" w:rsidRDefault="006C1331" w:rsidP="00662CA7">
            <w:pPr>
              <w:rPr>
                <w:ins w:id="327" w:author="Bui Van Nhan" w:date="2022-01-19T13:16:00Z"/>
                <w:rStyle w:val="a0"/>
              </w:rPr>
            </w:pPr>
            <w:ins w:id="328" w:author="Bui Van Nhan" w:date="2022-01-19T13:16:00Z">
              <w:r w:rsidRPr="00E12A92"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グローバル</w:t>
              </w:r>
            </w:ins>
          </w:p>
        </w:tc>
      </w:tr>
      <w:tr w:rsidR="006C1331" w:rsidRPr="00F21D0E" w14:paraId="734E38CF" w14:textId="77777777" w:rsidTr="00662CA7">
        <w:trPr>
          <w:ins w:id="329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3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0C8E6392" w14:textId="77777777" w:rsidR="006C1331" w:rsidRPr="00F21D0E" w:rsidRDefault="006C1331" w:rsidP="00662CA7">
            <w:pPr>
              <w:rPr>
                <w:ins w:id="331" w:author="Bui Van Nhan" w:date="2022-01-19T13:16:00Z"/>
                <w:rStyle w:val="a0"/>
              </w:rPr>
            </w:pPr>
            <w:ins w:id="332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333" w:author="Bui Van Nhan" w:date="2022-01-19T13:30:00Z">
              <w:tcPr>
                <w:tcW w:w="7866" w:type="dxa"/>
              </w:tcPr>
            </w:tcPrChange>
          </w:tcPr>
          <w:p w14:paraId="4D8E9DF2" w14:textId="6E568A30" w:rsidR="006C1331" w:rsidRPr="00F21D0E" w:rsidRDefault="006C1331" w:rsidP="00662CA7">
            <w:pPr>
              <w:rPr>
                <w:ins w:id="334" w:author="Bui Van Nhan" w:date="2022-01-19T13:16:00Z"/>
                <w:rStyle w:val="a0"/>
              </w:rPr>
            </w:pPr>
            <w:ins w:id="335" w:author="Bui Van Nhan" w:date="2022-01-19T13:17:00Z">
              <w:r>
                <w:rPr>
                  <w:rStyle w:val="a0"/>
                  <w:rFonts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None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299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300">
          <w:tblGrid>
            <w:gridCol w:w="1880"/>
            <w:gridCol w:w="7866"/>
          </w:tblGrid>
        </w:tblGridChange>
      </w:tblGrid>
      <w:tr w:rsidR="006C1331" w:rsidRPr="00F21D0E" w14:paraId="02F68A57" w14:textId="77777777" w:rsidTr="00662CA7">
        <w:trPr>
          <w:ins w:id="301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2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235FFF92" w14:textId="77777777" w:rsidR="006C1331" w:rsidRPr="00F21D0E" w:rsidRDefault="006C1331" w:rsidP="00662CA7">
            <w:pPr>
              <w:rPr>
                <w:ins w:id="303" w:author="Bui Van Nhan" w:date="2022-01-19T13:16:00Z"/>
                <w:rStyle w:val="a0"/>
              </w:rPr>
            </w:pPr>
            <w:ins w:id="304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lastRenderedPageBreak/>
                <w:t>名称</w:t>
              </w:r>
            </w:ins>
          </w:p>
        </w:tc>
        <w:tc>
          <w:tcPr>
            <w:tcW w:w="7953" w:type="dxa"/>
            <w:vAlign w:val="center"/>
            <w:tcPrChange w:id="305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DUTY_UPDATE_TYPE</w:t>
            </w:r>
          </w:p>
        </w:tc>
      </w:tr>
      <w:tr w:rsidR="006C1331" w:rsidRPr="00F21D0E" w14:paraId="6C66EE20" w14:textId="77777777" w:rsidTr="00662CA7">
        <w:trPr>
          <w:ins w:id="308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725D9C3" w14:textId="77777777" w:rsidR="006C1331" w:rsidRPr="00F21D0E" w:rsidRDefault="006C1331" w:rsidP="00662CA7">
            <w:pPr>
              <w:rPr>
                <w:ins w:id="310" w:author="Bui Van Nhan" w:date="2022-01-19T13:16:00Z"/>
                <w:rStyle w:val="a0"/>
              </w:rPr>
            </w:pPr>
            <w:ins w:id="311" w:author="Bui Van Nhan" w:date="2022-01-19T13:16:00Z">
              <w:r>
                <w:rPr>
                  <w:rStyle w:val="a0"/>
                  <w:rFonts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312" w:author="Bui Van Nhan" w:date="2022-01-19T13:30:00Z">
              <w:tcPr>
                <w:tcW w:w="7866" w:type="dxa"/>
              </w:tcPr>
            </w:tcPrChange>
          </w:tcPr>
          <w:p w14:paraId="121FE37D" w14:textId="09625BB2" w:rsidR="006C1331" w:rsidRPr="00F21D0E" w:rsidRDefault="006C1331" w:rsidP="00662CA7">
            <w:pPr>
              <w:rPr>
                <w:ins w:id="313" w:author="Bui Van Nhan" w:date="2022-01-19T13:16:00Z"/>
                <w:rStyle w:val="a0"/>
              </w:rPr>
            </w:pPr>
            <w:ins w:id="314" w:author="Bui Van Nhan" w:date="2022-01-19T13:17:00Z">
              <w:r w:rsidRPr="00697D49">
                <w:rPr>
                  <w:rStyle w:val="a0"/>
                  <w:rFonts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6C1331" w:rsidRPr="00F21D0E" w14:paraId="60AC8756" w14:textId="77777777" w:rsidTr="00662CA7">
        <w:trPr>
          <w:ins w:id="315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1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3CA38E9" w14:textId="77777777" w:rsidR="006C1331" w:rsidRPr="00F21D0E" w:rsidRDefault="006C1331" w:rsidP="00662CA7">
            <w:pPr>
              <w:rPr>
                <w:ins w:id="317" w:author="Bui Van Nhan" w:date="2022-01-19T13:16:00Z"/>
                <w:rStyle w:val="a0"/>
              </w:rPr>
            </w:pPr>
            <w:ins w:id="318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値</w:t>
              </w:r>
            </w:ins>
          </w:p>
        </w:tc>
        <w:tc>
          <w:tcPr>
            <w:tcW w:w="7953" w:type="dxa"/>
            <w:vAlign w:val="center"/>
            <w:tcPrChange w:id="31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_SW_AND_DMA</w:t>
            </w:r>
          </w:p>
        </w:tc>
      </w:tr>
      <w:tr w:rsidR="006C1331" w:rsidRPr="00F21D0E" w14:paraId="12817C68" w14:textId="77777777" w:rsidTr="00662CA7">
        <w:trPr>
          <w:ins w:id="322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2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5D0DC9C" w14:textId="77777777" w:rsidR="006C1331" w:rsidRPr="00F21D0E" w:rsidRDefault="006C1331" w:rsidP="00662CA7">
            <w:pPr>
              <w:rPr>
                <w:ins w:id="324" w:author="Bui Van Nhan" w:date="2022-01-19T13:16:00Z"/>
                <w:rStyle w:val="a0"/>
              </w:rPr>
            </w:pPr>
            <w:ins w:id="325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326" w:author="Bui Van Nhan" w:date="2022-01-19T13:30:00Z">
              <w:tcPr>
                <w:tcW w:w="7866" w:type="dxa"/>
              </w:tcPr>
            </w:tcPrChange>
          </w:tcPr>
          <w:p w14:paraId="48AC3BDE" w14:textId="77777777" w:rsidR="006C1331" w:rsidRPr="00F21D0E" w:rsidRDefault="006C1331" w:rsidP="00662CA7">
            <w:pPr>
              <w:rPr>
                <w:ins w:id="327" w:author="Bui Van Nhan" w:date="2022-01-19T13:16:00Z"/>
                <w:rStyle w:val="a0"/>
              </w:rPr>
            </w:pPr>
            <w:ins w:id="328" w:author="Bui Van Nhan" w:date="2022-01-19T13:16:00Z">
              <w:r w:rsidRPr="00E12A92"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グローバル</w:t>
              </w:r>
            </w:ins>
          </w:p>
        </w:tc>
      </w:tr>
      <w:tr w:rsidR="006C1331" w:rsidRPr="00F21D0E" w14:paraId="734E38CF" w14:textId="77777777" w:rsidTr="00662CA7">
        <w:trPr>
          <w:ins w:id="329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3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0C8E6392" w14:textId="77777777" w:rsidR="006C1331" w:rsidRPr="00F21D0E" w:rsidRDefault="006C1331" w:rsidP="00662CA7">
            <w:pPr>
              <w:rPr>
                <w:ins w:id="331" w:author="Bui Van Nhan" w:date="2022-01-19T13:16:00Z"/>
                <w:rStyle w:val="a0"/>
              </w:rPr>
            </w:pPr>
            <w:ins w:id="332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333" w:author="Bui Van Nhan" w:date="2022-01-19T13:30:00Z">
              <w:tcPr>
                <w:tcW w:w="7866" w:type="dxa"/>
              </w:tcPr>
            </w:tcPrChange>
          </w:tcPr>
          <w:p w14:paraId="4D8E9DF2" w14:textId="6E568A30" w:rsidR="006C1331" w:rsidRPr="00F21D0E" w:rsidRDefault="006C1331" w:rsidP="00662CA7">
            <w:pPr>
              <w:rPr>
                <w:ins w:id="334" w:author="Bui Van Nhan" w:date="2022-01-19T13:16:00Z"/>
                <w:rStyle w:val="a0"/>
              </w:rPr>
            </w:pPr>
            <w:ins w:id="335" w:author="Bui Van Nhan" w:date="2022-01-19T13:17:00Z">
              <w:r>
                <w:rPr>
                  <w:rStyle w:val="a0"/>
                  <w:rFonts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None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299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300">
          <w:tblGrid>
            <w:gridCol w:w="1880"/>
            <w:gridCol w:w="7866"/>
          </w:tblGrid>
        </w:tblGridChange>
      </w:tblGrid>
      <w:tr w:rsidR="006C1331" w:rsidRPr="00F21D0E" w14:paraId="02F68A57" w14:textId="77777777" w:rsidTr="00662CA7">
        <w:trPr>
          <w:ins w:id="301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2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235FFF92" w14:textId="77777777" w:rsidR="006C1331" w:rsidRPr="00F21D0E" w:rsidRDefault="006C1331" w:rsidP="00662CA7">
            <w:pPr>
              <w:rPr>
                <w:ins w:id="303" w:author="Bui Van Nhan" w:date="2022-01-19T13:16:00Z"/>
                <w:rStyle w:val="a0"/>
              </w:rPr>
            </w:pPr>
            <w:ins w:id="304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lastRenderedPageBreak/>
                <w:t>名称</w:t>
              </w:r>
            </w:ins>
          </w:p>
        </w:tc>
        <w:tc>
          <w:tcPr>
            <w:tcW w:w="7953" w:type="dxa"/>
            <w:vAlign w:val="center"/>
            <w:tcPrChange w:id="305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DUTY_UPDATE_TYPE</w:t>
            </w:r>
          </w:p>
        </w:tc>
      </w:tr>
      <w:tr w:rsidR="006C1331" w:rsidRPr="00F21D0E" w14:paraId="6C66EE20" w14:textId="77777777" w:rsidTr="00662CA7">
        <w:trPr>
          <w:ins w:id="308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725D9C3" w14:textId="77777777" w:rsidR="006C1331" w:rsidRPr="00F21D0E" w:rsidRDefault="006C1331" w:rsidP="00662CA7">
            <w:pPr>
              <w:rPr>
                <w:ins w:id="310" w:author="Bui Van Nhan" w:date="2022-01-19T13:16:00Z"/>
                <w:rStyle w:val="a0"/>
              </w:rPr>
            </w:pPr>
            <w:ins w:id="311" w:author="Bui Van Nhan" w:date="2022-01-19T13:16:00Z">
              <w:r>
                <w:rPr>
                  <w:rStyle w:val="a0"/>
                  <w:rFonts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312" w:author="Bui Van Nhan" w:date="2022-01-19T13:30:00Z">
              <w:tcPr>
                <w:tcW w:w="7866" w:type="dxa"/>
              </w:tcPr>
            </w:tcPrChange>
          </w:tcPr>
          <w:p w14:paraId="121FE37D" w14:textId="09625BB2" w:rsidR="006C1331" w:rsidRPr="00F21D0E" w:rsidRDefault="006C1331" w:rsidP="00662CA7">
            <w:pPr>
              <w:rPr>
                <w:ins w:id="313" w:author="Bui Van Nhan" w:date="2022-01-19T13:16:00Z"/>
                <w:rStyle w:val="a0"/>
              </w:rPr>
            </w:pPr>
            <w:ins w:id="314" w:author="Bui Van Nhan" w:date="2022-01-19T13:17:00Z">
              <w:r w:rsidRPr="00697D49">
                <w:rPr>
                  <w:rStyle w:val="a0"/>
                  <w:rFonts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6C1331" w:rsidRPr="00F21D0E" w14:paraId="60AC8756" w14:textId="77777777" w:rsidTr="00662CA7">
        <w:trPr>
          <w:ins w:id="315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1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3CA38E9" w14:textId="77777777" w:rsidR="006C1331" w:rsidRPr="00F21D0E" w:rsidRDefault="006C1331" w:rsidP="00662CA7">
            <w:pPr>
              <w:rPr>
                <w:ins w:id="317" w:author="Bui Van Nhan" w:date="2022-01-19T13:16:00Z"/>
                <w:rStyle w:val="a0"/>
              </w:rPr>
            </w:pPr>
            <w:ins w:id="318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値</w:t>
              </w:r>
            </w:ins>
          </w:p>
        </w:tc>
        <w:tc>
          <w:tcPr>
            <w:tcW w:w="7953" w:type="dxa"/>
            <w:vAlign w:val="center"/>
            <w:tcPrChange w:id="31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_SW_AND_DMA</w:t>
            </w:r>
          </w:p>
        </w:tc>
      </w:tr>
      <w:tr w:rsidR="006C1331" w:rsidRPr="00F21D0E" w14:paraId="12817C68" w14:textId="77777777" w:rsidTr="00662CA7">
        <w:trPr>
          <w:ins w:id="322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2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5D0DC9C" w14:textId="77777777" w:rsidR="006C1331" w:rsidRPr="00F21D0E" w:rsidRDefault="006C1331" w:rsidP="00662CA7">
            <w:pPr>
              <w:rPr>
                <w:ins w:id="324" w:author="Bui Van Nhan" w:date="2022-01-19T13:16:00Z"/>
                <w:rStyle w:val="a0"/>
              </w:rPr>
            </w:pPr>
            <w:ins w:id="325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326" w:author="Bui Van Nhan" w:date="2022-01-19T13:30:00Z">
              <w:tcPr>
                <w:tcW w:w="7866" w:type="dxa"/>
              </w:tcPr>
            </w:tcPrChange>
          </w:tcPr>
          <w:p w14:paraId="48AC3BDE" w14:textId="77777777" w:rsidR="006C1331" w:rsidRPr="00F21D0E" w:rsidRDefault="006C1331" w:rsidP="00662CA7">
            <w:pPr>
              <w:rPr>
                <w:ins w:id="327" w:author="Bui Van Nhan" w:date="2022-01-19T13:16:00Z"/>
                <w:rStyle w:val="a0"/>
              </w:rPr>
            </w:pPr>
            <w:ins w:id="328" w:author="Bui Van Nhan" w:date="2022-01-19T13:16:00Z">
              <w:r w:rsidRPr="00E12A92"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グローバル</w:t>
              </w:r>
            </w:ins>
          </w:p>
        </w:tc>
      </w:tr>
      <w:tr w:rsidR="006C1331" w:rsidRPr="00F21D0E" w14:paraId="734E38CF" w14:textId="77777777" w:rsidTr="00662CA7">
        <w:trPr>
          <w:ins w:id="329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3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0C8E6392" w14:textId="77777777" w:rsidR="006C1331" w:rsidRPr="00F21D0E" w:rsidRDefault="006C1331" w:rsidP="00662CA7">
            <w:pPr>
              <w:rPr>
                <w:ins w:id="331" w:author="Bui Van Nhan" w:date="2022-01-19T13:16:00Z"/>
                <w:rStyle w:val="a0"/>
              </w:rPr>
            </w:pPr>
            <w:ins w:id="332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333" w:author="Bui Van Nhan" w:date="2022-01-19T13:30:00Z">
              <w:tcPr>
                <w:tcW w:w="7866" w:type="dxa"/>
              </w:tcPr>
            </w:tcPrChange>
          </w:tcPr>
          <w:p w14:paraId="4D8E9DF2" w14:textId="6E568A30" w:rsidR="006C1331" w:rsidRPr="00F21D0E" w:rsidRDefault="006C1331" w:rsidP="00662CA7">
            <w:pPr>
              <w:rPr>
                <w:ins w:id="334" w:author="Bui Van Nhan" w:date="2022-01-19T13:16:00Z"/>
                <w:rStyle w:val="a0"/>
              </w:rPr>
            </w:pPr>
            <w:ins w:id="335" w:author="Bui Van Nhan" w:date="2022-01-19T13:17:00Z">
              <w:r>
                <w:rPr>
                  <w:rStyle w:val="a0"/>
                  <w:rFonts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None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299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300">
          <w:tblGrid>
            <w:gridCol w:w="1880"/>
            <w:gridCol w:w="7866"/>
          </w:tblGrid>
        </w:tblGridChange>
      </w:tblGrid>
      <w:tr w:rsidR="006C1331" w:rsidRPr="00F21D0E" w14:paraId="02F68A57" w14:textId="77777777" w:rsidTr="00662CA7">
        <w:trPr>
          <w:ins w:id="301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2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235FFF92" w14:textId="77777777" w:rsidR="006C1331" w:rsidRPr="00F21D0E" w:rsidRDefault="006C1331" w:rsidP="00662CA7">
            <w:pPr>
              <w:rPr>
                <w:ins w:id="303" w:author="Bui Van Nhan" w:date="2022-01-19T13:16:00Z"/>
                <w:rStyle w:val="a0"/>
              </w:rPr>
            </w:pPr>
            <w:ins w:id="304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lastRenderedPageBreak/>
                <w:t>名称</w:t>
              </w:r>
            </w:ins>
          </w:p>
        </w:tc>
        <w:tc>
          <w:tcPr>
            <w:tcW w:w="7953" w:type="dxa"/>
            <w:vAlign w:val="center"/>
            <w:tcPrChange w:id="305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Z_TIM_CNTS_SET_DECRIMENT</w:t>
            </w:r>
          </w:p>
        </w:tc>
      </w:tr>
      <w:tr w:rsidR="006C1331" w:rsidRPr="00F21D0E" w14:paraId="6C66EE20" w14:textId="77777777" w:rsidTr="00662CA7">
        <w:trPr>
          <w:ins w:id="308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725D9C3" w14:textId="77777777" w:rsidR="006C1331" w:rsidRPr="00F21D0E" w:rsidRDefault="006C1331" w:rsidP="00662CA7">
            <w:pPr>
              <w:rPr>
                <w:ins w:id="310" w:author="Bui Van Nhan" w:date="2022-01-19T13:16:00Z"/>
                <w:rStyle w:val="a0"/>
              </w:rPr>
            </w:pPr>
            <w:ins w:id="311" w:author="Bui Van Nhan" w:date="2022-01-19T13:16:00Z">
              <w:r>
                <w:rPr>
                  <w:rStyle w:val="a0"/>
                  <w:rFonts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312" w:author="Bui Van Nhan" w:date="2022-01-19T13:30:00Z">
              <w:tcPr>
                <w:tcW w:w="7866" w:type="dxa"/>
              </w:tcPr>
            </w:tcPrChange>
          </w:tcPr>
          <w:p w14:paraId="121FE37D" w14:textId="09625BB2" w:rsidR="006C1331" w:rsidRPr="00F21D0E" w:rsidRDefault="006C1331" w:rsidP="00662CA7">
            <w:pPr>
              <w:rPr>
                <w:ins w:id="313" w:author="Bui Van Nhan" w:date="2022-01-19T13:16:00Z"/>
                <w:rStyle w:val="a0"/>
              </w:rPr>
            </w:pPr>
            <w:ins w:id="314" w:author="Bui Van Nhan" w:date="2022-01-19T13:17:00Z">
              <w:r w:rsidRPr="00697D49">
                <w:rPr>
                  <w:rStyle w:val="a0"/>
                  <w:rFonts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6C1331" w:rsidRPr="00F21D0E" w14:paraId="60AC8756" w14:textId="77777777" w:rsidTr="00662CA7">
        <w:trPr>
          <w:ins w:id="315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1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3CA38E9" w14:textId="77777777" w:rsidR="006C1331" w:rsidRPr="00F21D0E" w:rsidRDefault="006C1331" w:rsidP="00662CA7">
            <w:pPr>
              <w:rPr>
                <w:ins w:id="317" w:author="Bui Van Nhan" w:date="2022-01-19T13:16:00Z"/>
                <w:rStyle w:val="a0"/>
              </w:rPr>
            </w:pPr>
            <w:ins w:id="318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値</w:t>
              </w:r>
            </w:ins>
          </w:p>
        </w:tc>
        <w:tc>
          <w:tcPr>
            <w:tcW w:w="7953" w:type="dxa"/>
            <w:vAlign w:val="center"/>
            <w:tcPrChange w:id="31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1</w:t>
            </w:r>
          </w:p>
        </w:tc>
      </w:tr>
      <w:tr w:rsidR="006C1331" w:rsidRPr="00F21D0E" w14:paraId="12817C68" w14:textId="77777777" w:rsidTr="00662CA7">
        <w:trPr>
          <w:ins w:id="322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2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5D0DC9C" w14:textId="77777777" w:rsidR="006C1331" w:rsidRPr="00F21D0E" w:rsidRDefault="006C1331" w:rsidP="00662CA7">
            <w:pPr>
              <w:rPr>
                <w:ins w:id="324" w:author="Bui Van Nhan" w:date="2022-01-19T13:16:00Z"/>
                <w:rStyle w:val="a0"/>
              </w:rPr>
            </w:pPr>
            <w:ins w:id="325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326" w:author="Bui Van Nhan" w:date="2022-01-19T13:30:00Z">
              <w:tcPr>
                <w:tcW w:w="7866" w:type="dxa"/>
              </w:tcPr>
            </w:tcPrChange>
          </w:tcPr>
          <w:p w14:paraId="48AC3BDE" w14:textId="77777777" w:rsidR="006C1331" w:rsidRPr="00F21D0E" w:rsidRDefault="006C1331" w:rsidP="00662CA7">
            <w:pPr>
              <w:rPr>
                <w:ins w:id="327" w:author="Bui Van Nhan" w:date="2022-01-19T13:16:00Z"/>
                <w:rStyle w:val="a0"/>
              </w:rPr>
            </w:pPr>
            <w:ins w:id="328" w:author="Bui Van Nhan" w:date="2022-01-19T13:16:00Z">
              <w:r w:rsidRPr="00E12A92"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グローバル</w:t>
              </w:r>
            </w:ins>
          </w:p>
        </w:tc>
      </w:tr>
      <w:tr w:rsidR="006C1331" w:rsidRPr="00F21D0E" w14:paraId="734E38CF" w14:textId="77777777" w:rsidTr="00662CA7">
        <w:trPr>
          <w:ins w:id="329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3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0C8E6392" w14:textId="77777777" w:rsidR="006C1331" w:rsidRPr="00F21D0E" w:rsidRDefault="006C1331" w:rsidP="00662CA7">
            <w:pPr>
              <w:rPr>
                <w:ins w:id="331" w:author="Bui Van Nhan" w:date="2022-01-19T13:16:00Z"/>
                <w:rStyle w:val="a0"/>
              </w:rPr>
            </w:pPr>
            <w:ins w:id="332" w:author="Bui Van Nhan" w:date="2022-01-19T13:16:00Z">
              <w:r>
                <w:rPr>
                  <w:rStyle w:val="a0"/>
                  <w:rFonts w:hint="eastAsia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333" w:author="Bui Van Nhan" w:date="2022-01-19T13:30:00Z">
              <w:tcPr>
                <w:tcW w:w="7866" w:type="dxa"/>
              </w:tcPr>
            </w:tcPrChange>
          </w:tcPr>
          <w:p w14:paraId="4D8E9DF2" w14:textId="6E568A30" w:rsidR="006C1331" w:rsidRPr="00F21D0E" w:rsidRDefault="006C1331" w:rsidP="00662CA7">
            <w:pPr>
              <w:rPr>
                <w:ins w:id="334" w:author="Bui Van Nhan" w:date="2022-01-19T13:16:00Z"/>
                <w:rStyle w:val="a0"/>
              </w:rPr>
            </w:pPr>
            <w:ins w:id="335" w:author="Bui Van Nhan" w:date="2022-01-19T13:17:00Z">
              <w:r>
                <w:rPr>
                  <w:rStyle w:val="a0"/>
                  <w:rFonts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</w:tbl>
    <w:p>
      <w:pPr>
        <w:pStyle w:val="Heading1"/>
      </w:pPr>
      <w:r>
        <w:rPr>
          <w:rFonts w:ascii="Times New Roman" w:hAnsi="Times New Roman"/>
          <w:color w:val="000000"/>
          <w:sz w:val="28"/>
        </w:rPr>
        <w:t>Global Variable</w:t>
      </w:r>
    </w:p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Meaning_variable-None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186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187">
          <w:tblGrid>
            <w:gridCol w:w="1880"/>
            <w:gridCol w:w="7866"/>
          </w:tblGrid>
        </w:tblGridChange>
      </w:tblGrid>
      <w:tr w:rsidR="00B617A6" w:rsidRPr="00B96330" w14:paraId="2C022632" w14:textId="77777777" w:rsidTr="00662CA7">
        <w:trPr>
          <w:ins w:id="188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8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2F2848A" w14:textId="77777777" w:rsidR="00B617A6" w:rsidRPr="00B96330" w:rsidRDefault="00B617A6" w:rsidP="00662CA7">
            <w:pPr>
              <w:pStyle w:val="1"/>
              <w:ind w:firstLineChars="0" w:firstLine="0"/>
              <w:rPr>
                <w:ins w:id="190" w:author="Bui Van Nhan" w:date="2022-01-19T13:14:00Z"/>
                <w:rStyle w:val="a0"/>
                <w:rFonts w:asciiTheme="minorHAnsi" w:hAnsiTheme="minorHAnsi" w:cstheme="minorHAnsi"/>
              </w:rPr>
            </w:pPr>
            <w:ins w:id="191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名称</w:t>
              </w:r>
            </w:ins>
          </w:p>
        </w:tc>
        <w:tc>
          <w:tcPr>
            <w:tcW w:w="7953" w:type="dxa"/>
            <w:vAlign w:val="center"/>
            <w:tcPrChange w:id="192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atgPWMPARAM[]</w:t>
            </w:r>
          </w:p>
        </w:tc>
      </w:tr>
      <w:tr w:rsidR="00B617A6" w:rsidRPr="00B96330" w14:paraId="1C15027E" w14:textId="77777777" w:rsidTr="00662CA7">
        <w:trPr>
          <w:ins w:id="195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9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9800C13" w14:textId="77777777" w:rsidR="00B617A6" w:rsidRPr="00B96330" w:rsidRDefault="00B617A6" w:rsidP="00662CA7">
            <w:pPr>
              <w:pStyle w:val="1"/>
              <w:ind w:firstLineChars="0" w:firstLine="0"/>
              <w:rPr>
                <w:ins w:id="197" w:author="Bui Van Nhan" w:date="2022-01-19T13:14:00Z"/>
                <w:rStyle w:val="a0"/>
                <w:rFonts w:asciiTheme="minorHAnsi" w:hAnsiTheme="minorHAnsi" w:cstheme="minorHAnsi"/>
              </w:rPr>
            </w:pPr>
            <w:ins w:id="198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型</w:t>
              </w:r>
            </w:ins>
          </w:p>
        </w:tc>
        <w:tc>
          <w:tcPr>
            <w:tcW w:w="7953" w:type="dxa"/>
            <w:vAlign w:val="center"/>
            <w:tcPrChange w:id="19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TAG_Pwm_Output</w:t>
            </w:r>
          </w:p>
        </w:tc>
      </w:tr>
      <w:tr w:rsidR="00B617A6" w:rsidRPr="00B96330" w14:paraId="4EA5DC58" w14:textId="77777777" w:rsidTr="00662CA7">
        <w:trPr>
          <w:ins w:id="202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0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D0D5B89" w14:textId="77777777" w:rsidR="00B617A6" w:rsidRPr="00B96330" w:rsidRDefault="00B617A6" w:rsidP="00662CA7">
            <w:pPr>
              <w:pStyle w:val="1"/>
              <w:ind w:firstLineChars="0" w:firstLine="0"/>
              <w:rPr>
                <w:ins w:id="204" w:author="Bui Van Nhan" w:date="2022-01-19T13:14:00Z"/>
                <w:rStyle w:val="a0"/>
                <w:rFonts w:asciiTheme="minorHAnsi" w:hAnsiTheme="minorHAnsi" w:cstheme="minorHAnsi"/>
              </w:rPr>
            </w:pPr>
            <w:ins w:id="205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範囲</w:t>
              </w:r>
            </w:ins>
          </w:p>
        </w:tc>
        <w:tc>
          <w:tcPr>
            <w:tcW w:w="7953" w:type="dxa"/>
            <w:vAlign w:val="center"/>
            <w:tcPrChange w:id="206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atgPWMPARAM_Range_QA</w:t>
            </w:r>
          </w:p>
        </w:tc>
      </w:tr>
      <w:tr w:rsidR="00B617A6" w:rsidRPr="00B96330" w14:paraId="1E7CD052" w14:textId="77777777" w:rsidTr="00662CA7">
        <w:trPr>
          <w:ins w:id="209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C02E8D8" w14:textId="77777777" w:rsidR="00B617A6" w:rsidRPr="00B96330" w:rsidRDefault="00B617A6" w:rsidP="00662CA7">
            <w:pPr>
              <w:pStyle w:val="1"/>
              <w:ind w:firstLineChars="0" w:firstLine="0"/>
              <w:rPr>
                <w:ins w:id="211" w:author="Bui Van Nhan" w:date="2022-01-19T13:14:00Z"/>
                <w:rStyle w:val="a0"/>
                <w:rFonts w:asciiTheme="minorHAnsi" w:hAnsiTheme="minorHAnsi" w:cstheme="minorHAnsi"/>
              </w:rPr>
            </w:pPr>
            <w:ins w:id="212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213" w:author="Bui Van Nhan" w:date="2022-01-19T13:30:00Z">
              <w:tcPr>
                <w:tcW w:w="7866" w:type="dxa"/>
              </w:tcPr>
            </w:tcPrChange>
          </w:tcPr>
          <w:p w14:paraId="26AB8E3F" w14:textId="57A04203" w:rsidR="00B617A6" w:rsidRPr="00B96330" w:rsidRDefault="00B617A6" w:rsidP="00662CA7">
            <w:pPr>
              <w:pStyle w:val="1"/>
              <w:ind w:firstLineChars="0" w:firstLine="0"/>
              <w:rPr>
                <w:ins w:id="214" w:author="Bui Van Nhan" w:date="2022-01-19T13:14:00Z"/>
                <w:rStyle w:val="a0"/>
                <w:rFonts w:asciiTheme="minorHAnsi" w:hAnsiTheme="minorHAnsi" w:cstheme="minorHAnsi"/>
              </w:rPr>
            </w:pPr>
            <w:ins w:id="215" w:author="Bui Van Nhan" w:date="2022-01-19T13:14:00Z">
              <w:r w:rsidRPr="00707997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B617A6" w:rsidRPr="00B96330" w14:paraId="1D3452D4" w14:textId="77777777" w:rsidTr="00662CA7">
        <w:trPr>
          <w:ins w:id="216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7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35508D91" w14:textId="77777777" w:rsidR="00B617A6" w:rsidRPr="00B96330" w:rsidRDefault="00B617A6" w:rsidP="00662CA7">
            <w:pPr>
              <w:pStyle w:val="1"/>
              <w:ind w:firstLineChars="0" w:firstLine="0"/>
              <w:rPr>
                <w:ins w:id="218" w:author="Bui Van Nhan" w:date="2022-01-19T13:14:00Z"/>
                <w:rStyle w:val="a0"/>
                <w:rFonts w:asciiTheme="minorHAnsi" w:hAnsiTheme="minorHAnsi" w:cstheme="minorHAnsi"/>
              </w:rPr>
            </w:pPr>
            <w:ins w:id="219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初期値</w:t>
              </w:r>
            </w:ins>
          </w:p>
        </w:tc>
        <w:tc>
          <w:tcPr>
            <w:tcW w:w="7953" w:type="dxa"/>
            <w:vAlign w:val="center"/>
            <w:tcPrChange w:id="220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-</w:t>
            </w:r>
          </w:p>
        </w:tc>
      </w:tr>
      <w:tr w:rsidR="00B617A6" w:rsidRPr="00B96330" w14:paraId="38C4227A" w14:textId="77777777" w:rsidTr="00662CA7">
        <w:trPr>
          <w:ins w:id="223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24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7B5A5ED0" w14:textId="77777777" w:rsidR="00B617A6" w:rsidRPr="00B96330" w:rsidRDefault="00B617A6" w:rsidP="00662CA7">
            <w:pPr>
              <w:pStyle w:val="1"/>
              <w:ind w:firstLineChars="0" w:firstLine="0"/>
              <w:rPr>
                <w:ins w:id="225" w:author="Bui Van Nhan" w:date="2022-01-19T13:14:00Z"/>
                <w:rStyle w:val="a0"/>
                <w:rFonts w:asciiTheme="minorHAnsi" w:hAnsiTheme="minorHAnsi" w:cstheme="minorHAnsi"/>
              </w:rPr>
            </w:pPr>
            <w:ins w:id="226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227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ファイルローカル</w:t>
            </w:r>
          </w:p>
        </w:tc>
      </w:tr>
      <w:tr w:rsidR="00B617A6" w:rsidRPr="00B96330" w14:paraId="6F62D649" w14:textId="77777777" w:rsidTr="00662CA7">
        <w:trPr>
          <w:ins w:id="230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31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76B64B5" w14:textId="77777777" w:rsidR="00B617A6" w:rsidRPr="00B96330" w:rsidRDefault="00B617A6" w:rsidP="00662CA7">
            <w:pPr>
              <w:pStyle w:val="1"/>
              <w:ind w:firstLineChars="0" w:firstLine="0"/>
              <w:rPr>
                <w:ins w:id="232" w:author="Bui Van Nhan" w:date="2022-01-19T13:14:00Z"/>
                <w:rStyle w:val="a0"/>
                <w:rFonts w:asciiTheme="minorHAnsi" w:hAnsiTheme="minorHAnsi" w:cstheme="minorHAnsi"/>
              </w:rPr>
            </w:pPr>
            <w:ins w:id="233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234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配列サイズ = [None(※1)]</w:t>
            </w:r>
          </w:p>
          <w:p>
            <w:r>
              <w:rPr>
                <w:rFonts w:ascii="Times New Roman" w:hAnsi="Times New Roman"/>
                <w:color w:val="000000"/>
                <w:sz w:val="18"/>
              </w:rPr>
              <w:t>(※1)SW詳細設計書[knl_tsg3]を参照</w:t>
            </w:r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Meaning_variable-None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186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187">
          <w:tblGrid>
            <w:gridCol w:w="1880"/>
            <w:gridCol w:w="7866"/>
          </w:tblGrid>
        </w:tblGridChange>
      </w:tblGrid>
      <w:tr w:rsidR="00B617A6" w:rsidRPr="00B96330" w14:paraId="2C022632" w14:textId="77777777" w:rsidTr="00662CA7">
        <w:trPr>
          <w:ins w:id="188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8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2F2848A" w14:textId="77777777" w:rsidR="00B617A6" w:rsidRPr="00B96330" w:rsidRDefault="00B617A6" w:rsidP="00662CA7">
            <w:pPr>
              <w:pStyle w:val="1"/>
              <w:ind w:firstLineChars="0" w:firstLine="0"/>
              <w:rPr>
                <w:ins w:id="190" w:author="Bui Van Nhan" w:date="2022-01-19T13:14:00Z"/>
                <w:rStyle w:val="a0"/>
                <w:rFonts w:asciiTheme="minorHAnsi" w:hAnsiTheme="minorHAnsi" w:cstheme="minorHAnsi"/>
              </w:rPr>
            </w:pPr>
            <w:ins w:id="191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名称</w:t>
              </w:r>
            </w:ins>
          </w:p>
        </w:tc>
        <w:tc>
          <w:tcPr>
            <w:tcW w:w="7953" w:type="dxa"/>
            <w:vAlign w:val="center"/>
            <w:tcPrChange w:id="192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vfgF_GTM_INIT[]</w:t>
            </w:r>
          </w:p>
        </w:tc>
      </w:tr>
      <w:tr w:rsidR="00B617A6" w:rsidRPr="00B96330" w14:paraId="1C15027E" w14:textId="77777777" w:rsidTr="00662CA7">
        <w:trPr>
          <w:ins w:id="195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9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9800C13" w14:textId="77777777" w:rsidR="00B617A6" w:rsidRPr="00B96330" w:rsidRDefault="00B617A6" w:rsidP="00662CA7">
            <w:pPr>
              <w:pStyle w:val="1"/>
              <w:ind w:firstLineChars="0" w:firstLine="0"/>
              <w:rPr>
                <w:ins w:id="197" w:author="Bui Van Nhan" w:date="2022-01-19T13:14:00Z"/>
                <w:rStyle w:val="a0"/>
                <w:rFonts w:asciiTheme="minorHAnsi" w:hAnsiTheme="minorHAnsi" w:cstheme="minorHAnsi"/>
              </w:rPr>
            </w:pPr>
            <w:ins w:id="198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型</w:t>
              </w:r>
            </w:ins>
          </w:p>
        </w:tc>
        <w:tc>
          <w:tcPr>
            <w:tcW w:w="7953" w:type="dxa"/>
            <w:vAlign w:val="center"/>
            <w:tcPrChange w:id="19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UCHAR</w:t>
            </w:r>
          </w:p>
        </w:tc>
      </w:tr>
      <w:tr w:rsidR="00B617A6" w:rsidRPr="00B96330" w14:paraId="4EA5DC58" w14:textId="77777777" w:rsidTr="00662CA7">
        <w:trPr>
          <w:ins w:id="202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0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D0D5B89" w14:textId="77777777" w:rsidR="00B617A6" w:rsidRPr="00B96330" w:rsidRDefault="00B617A6" w:rsidP="00662CA7">
            <w:pPr>
              <w:pStyle w:val="1"/>
              <w:ind w:firstLineChars="0" w:firstLine="0"/>
              <w:rPr>
                <w:ins w:id="204" w:author="Bui Van Nhan" w:date="2022-01-19T13:14:00Z"/>
                <w:rStyle w:val="a0"/>
                <w:rFonts w:asciiTheme="minorHAnsi" w:hAnsiTheme="minorHAnsi" w:cstheme="minorHAnsi"/>
              </w:rPr>
            </w:pPr>
            <w:ins w:id="205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範囲</w:t>
              </w:r>
            </w:ins>
          </w:p>
        </w:tc>
        <w:tc>
          <w:tcPr>
            <w:tcW w:w="7953" w:type="dxa"/>
            <w:vAlign w:val="center"/>
            <w:tcPrChange w:id="206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vfgF_GTM_INIT_Range_QA</w:t>
            </w:r>
          </w:p>
        </w:tc>
      </w:tr>
      <w:tr w:rsidR="00B617A6" w:rsidRPr="00B96330" w14:paraId="1E7CD052" w14:textId="77777777" w:rsidTr="00662CA7">
        <w:trPr>
          <w:ins w:id="209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C02E8D8" w14:textId="77777777" w:rsidR="00B617A6" w:rsidRPr="00B96330" w:rsidRDefault="00B617A6" w:rsidP="00662CA7">
            <w:pPr>
              <w:pStyle w:val="1"/>
              <w:ind w:firstLineChars="0" w:firstLine="0"/>
              <w:rPr>
                <w:ins w:id="211" w:author="Bui Van Nhan" w:date="2022-01-19T13:14:00Z"/>
                <w:rStyle w:val="a0"/>
                <w:rFonts w:asciiTheme="minorHAnsi" w:hAnsiTheme="minorHAnsi" w:cstheme="minorHAnsi"/>
              </w:rPr>
            </w:pPr>
            <w:ins w:id="212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213" w:author="Bui Van Nhan" w:date="2022-01-19T13:30:00Z">
              <w:tcPr>
                <w:tcW w:w="7866" w:type="dxa"/>
              </w:tcPr>
            </w:tcPrChange>
          </w:tcPr>
          <w:p w14:paraId="26AB8E3F" w14:textId="57A04203" w:rsidR="00B617A6" w:rsidRPr="00B96330" w:rsidRDefault="00B617A6" w:rsidP="00662CA7">
            <w:pPr>
              <w:pStyle w:val="1"/>
              <w:ind w:firstLineChars="0" w:firstLine="0"/>
              <w:rPr>
                <w:ins w:id="214" w:author="Bui Van Nhan" w:date="2022-01-19T13:14:00Z"/>
                <w:rStyle w:val="a0"/>
                <w:rFonts w:asciiTheme="minorHAnsi" w:hAnsiTheme="minorHAnsi" w:cstheme="minorHAnsi"/>
              </w:rPr>
            </w:pPr>
            <w:ins w:id="215" w:author="Bui Van Nhan" w:date="2022-01-19T13:14:00Z">
              <w:r w:rsidRPr="00707997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B617A6" w:rsidRPr="00B96330" w14:paraId="1D3452D4" w14:textId="77777777" w:rsidTr="00662CA7">
        <w:trPr>
          <w:ins w:id="216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7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35508D91" w14:textId="77777777" w:rsidR="00B617A6" w:rsidRPr="00B96330" w:rsidRDefault="00B617A6" w:rsidP="00662CA7">
            <w:pPr>
              <w:pStyle w:val="1"/>
              <w:ind w:firstLineChars="0" w:firstLine="0"/>
              <w:rPr>
                <w:ins w:id="218" w:author="Bui Van Nhan" w:date="2022-01-19T13:14:00Z"/>
                <w:rStyle w:val="a0"/>
                <w:rFonts w:asciiTheme="minorHAnsi" w:hAnsiTheme="minorHAnsi" w:cstheme="minorHAnsi"/>
              </w:rPr>
            </w:pPr>
            <w:ins w:id="219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初期値</w:t>
              </w:r>
            </w:ins>
          </w:p>
        </w:tc>
        <w:tc>
          <w:tcPr>
            <w:tcW w:w="7953" w:type="dxa"/>
            <w:vAlign w:val="center"/>
            <w:tcPrChange w:id="220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-</w:t>
            </w:r>
          </w:p>
        </w:tc>
      </w:tr>
      <w:tr w:rsidR="00B617A6" w:rsidRPr="00B96330" w14:paraId="38C4227A" w14:textId="77777777" w:rsidTr="00662CA7">
        <w:trPr>
          <w:ins w:id="223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24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7B5A5ED0" w14:textId="77777777" w:rsidR="00B617A6" w:rsidRPr="00B96330" w:rsidRDefault="00B617A6" w:rsidP="00662CA7">
            <w:pPr>
              <w:pStyle w:val="1"/>
              <w:ind w:firstLineChars="0" w:firstLine="0"/>
              <w:rPr>
                <w:ins w:id="225" w:author="Bui Van Nhan" w:date="2022-01-19T13:14:00Z"/>
                <w:rStyle w:val="a0"/>
                <w:rFonts w:asciiTheme="minorHAnsi" w:hAnsiTheme="minorHAnsi" w:cstheme="minorHAnsi"/>
              </w:rPr>
            </w:pPr>
            <w:ins w:id="226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227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ファイルローカル</w:t>
            </w:r>
          </w:p>
        </w:tc>
      </w:tr>
      <w:tr w:rsidR="00B617A6" w:rsidRPr="00B96330" w14:paraId="6F62D649" w14:textId="77777777" w:rsidTr="00662CA7">
        <w:trPr>
          <w:ins w:id="230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31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76B64B5" w14:textId="77777777" w:rsidR="00B617A6" w:rsidRPr="00B96330" w:rsidRDefault="00B617A6" w:rsidP="00662CA7">
            <w:pPr>
              <w:pStyle w:val="1"/>
              <w:ind w:firstLineChars="0" w:firstLine="0"/>
              <w:rPr>
                <w:ins w:id="232" w:author="Bui Van Nhan" w:date="2022-01-19T13:14:00Z"/>
                <w:rStyle w:val="a0"/>
                <w:rFonts w:asciiTheme="minorHAnsi" w:hAnsiTheme="minorHAnsi" w:cstheme="minorHAnsi"/>
              </w:rPr>
            </w:pPr>
            <w:ins w:id="233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234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配列サイズ = [TSG3 ユニット最大数(※1)]</w:t>
            </w:r>
          </w:p>
          <w:p>
            <w:r>
              <w:rPr>
                <w:rFonts w:ascii="Times New Roman" w:hAnsi="Times New Roman"/>
                <w:color w:val="000000"/>
                <w:sz w:val="18"/>
              </w:rPr>
              <w:t>(※1)SW詳細設計書[knl_cfg]を参照</w:t>
            </w:r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TSG3 I/O 制御レジスタ0 故障チェック用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186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187">
          <w:tblGrid>
            <w:gridCol w:w="1880"/>
            <w:gridCol w:w="7866"/>
          </w:tblGrid>
        </w:tblGridChange>
      </w:tblGrid>
      <w:tr w:rsidR="00B617A6" w:rsidRPr="00B96330" w14:paraId="2C022632" w14:textId="77777777" w:rsidTr="00662CA7">
        <w:trPr>
          <w:ins w:id="188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8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2F2848A" w14:textId="77777777" w:rsidR="00B617A6" w:rsidRPr="00B96330" w:rsidRDefault="00B617A6" w:rsidP="00662CA7">
            <w:pPr>
              <w:pStyle w:val="1"/>
              <w:ind w:firstLineChars="0" w:firstLine="0"/>
              <w:rPr>
                <w:ins w:id="190" w:author="Bui Van Nhan" w:date="2022-01-19T13:14:00Z"/>
                <w:rStyle w:val="a0"/>
                <w:rFonts w:asciiTheme="minorHAnsi" w:hAnsiTheme="minorHAnsi" w:cstheme="minorHAnsi"/>
              </w:rPr>
            </w:pPr>
            <w:ins w:id="191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名称</w:t>
              </w:r>
            </w:ins>
          </w:p>
        </w:tc>
        <w:tc>
          <w:tcPr>
            <w:tcW w:w="7953" w:type="dxa"/>
            <w:vAlign w:val="center"/>
            <w:tcPrChange w:id="192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vucTSG3IOC0[]</w:t>
            </w:r>
          </w:p>
        </w:tc>
      </w:tr>
      <w:tr w:rsidR="00B617A6" w:rsidRPr="00B96330" w14:paraId="1C15027E" w14:textId="77777777" w:rsidTr="00662CA7">
        <w:trPr>
          <w:ins w:id="195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9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9800C13" w14:textId="77777777" w:rsidR="00B617A6" w:rsidRPr="00B96330" w:rsidRDefault="00B617A6" w:rsidP="00662CA7">
            <w:pPr>
              <w:pStyle w:val="1"/>
              <w:ind w:firstLineChars="0" w:firstLine="0"/>
              <w:rPr>
                <w:ins w:id="197" w:author="Bui Van Nhan" w:date="2022-01-19T13:14:00Z"/>
                <w:rStyle w:val="a0"/>
                <w:rFonts w:asciiTheme="minorHAnsi" w:hAnsiTheme="minorHAnsi" w:cstheme="minorHAnsi"/>
              </w:rPr>
            </w:pPr>
            <w:ins w:id="198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型</w:t>
              </w:r>
            </w:ins>
          </w:p>
        </w:tc>
        <w:tc>
          <w:tcPr>
            <w:tcW w:w="7953" w:type="dxa"/>
            <w:vAlign w:val="center"/>
            <w:tcPrChange w:id="19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UCHAR</w:t>
            </w:r>
          </w:p>
        </w:tc>
      </w:tr>
      <w:tr w:rsidR="00B617A6" w:rsidRPr="00B96330" w14:paraId="4EA5DC58" w14:textId="77777777" w:rsidTr="00662CA7">
        <w:trPr>
          <w:ins w:id="202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0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D0D5B89" w14:textId="77777777" w:rsidR="00B617A6" w:rsidRPr="00B96330" w:rsidRDefault="00B617A6" w:rsidP="00662CA7">
            <w:pPr>
              <w:pStyle w:val="1"/>
              <w:ind w:firstLineChars="0" w:firstLine="0"/>
              <w:rPr>
                <w:ins w:id="204" w:author="Bui Van Nhan" w:date="2022-01-19T13:14:00Z"/>
                <w:rStyle w:val="a0"/>
                <w:rFonts w:asciiTheme="minorHAnsi" w:hAnsiTheme="minorHAnsi" w:cstheme="minorHAnsi"/>
              </w:rPr>
            </w:pPr>
            <w:ins w:id="205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範囲</w:t>
              </w:r>
            </w:ins>
          </w:p>
        </w:tc>
        <w:tc>
          <w:tcPr>
            <w:tcW w:w="7953" w:type="dxa"/>
            <w:vAlign w:val="center"/>
            <w:tcPrChange w:id="206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vucTSG3IOC0_Range_QA</w:t>
            </w:r>
          </w:p>
        </w:tc>
      </w:tr>
      <w:tr w:rsidR="00B617A6" w:rsidRPr="00B96330" w14:paraId="1E7CD052" w14:textId="77777777" w:rsidTr="00662CA7">
        <w:trPr>
          <w:ins w:id="209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C02E8D8" w14:textId="77777777" w:rsidR="00B617A6" w:rsidRPr="00B96330" w:rsidRDefault="00B617A6" w:rsidP="00662CA7">
            <w:pPr>
              <w:pStyle w:val="1"/>
              <w:ind w:firstLineChars="0" w:firstLine="0"/>
              <w:rPr>
                <w:ins w:id="211" w:author="Bui Van Nhan" w:date="2022-01-19T13:14:00Z"/>
                <w:rStyle w:val="a0"/>
                <w:rFonts w:asciiTheme="minorHAnsi" w:hAnsiTheme="minorHAnsi" w:cstheme="minorHAnsi"/>
              </w:rPr>
            </w:pPr>
            <w:ins w:id="212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213" w:author="Bui Van Nhan" w:date="2022-01-19T13:30:00Z">
              <w:tcPr>
                <w:tcW w:w="7866" w:type="dxa"/>
              </w:tcPr>
            </w:tcPrChange>
          </w:tcPr>
          <w:p w14:paraId="26AB8E3F" w14:textId="57A04203" w:rsidR="00B617A6" w:rsidRPr="00B96330" w:rsidRDefault="00B617A6" w:rsidP="00662CA7">
            <w:pPr>
              <w:pStyle w:val="1"/>
              <w:ind w:firstLineChars="0" w:firstLine="0"/>
              <w:rPr>
                <w:ins w:id="214" w:author="Bui Van Nhan" w:date="2022-01-19T13:14:00Z"/>
                <w:rStyle w:val="a0"/>
                <w:rFonts w:asciiTheme="minorHAnsi" w:hAnsiTheme="minorHAnsi" w:cstheme="minorHAnsi"/>
              </w:rPr>
            </w:pPr>
            <w:ins w:id="215" w:author="Bui Van Nhan" w:date="2022-01-19T13:14:00Z">
              <w:r w:rsidRPr="00707997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B617A6" w:rsidRPr="00B96330" w14:paraId="1D3452D4" w14:textId="77777777" w:rsidTr="00662CA7">
        <w:trPr>
          <w:ins w:id="216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7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35508D91" w14:textId="77777777" w:rsidR="00B617A6" w:rsidRPr="00B96330" w:rsidRDefault="00B617A6" w:rsidP="00662CA7">
            <w:pPr>
              <w:pStyle w:val="1"/>
              <w:ind w:firstLineChars="0" w:firstLine="0"/>
              <w:rPr>
                <w:ins w:id="218" w:author="Bui Van Nhan" w:date="2022-01-19T13:14:00Z"/>
                <w:rStyle w:val="a0"/>
                <w:rFonts w:asciiTheme="minorHAnsi" w:hAnsiTheme="minorHAnsi" w:cstheme="minorHAnsi"/>
              </w:rPr>
            </w:pPr>
            <w:ins w:id="219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初期値</w:t>
              </w:r>
            </w:ins>
          </w:p>
        </w:tc>
        <w:tc>
          <w:tcPr>
            <w:tcW w:w="7953" w:type="dxa"/>
            <w:vAlign w:val="center"/>
            <w:tcPrChange w:id="220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-</w:t>
            </w:r>
          </w:p>
        </w:tc>
      </w:tr>
      <w:tr w:rsidR="00B617A6" w:rsidRPr="00B96330" w14:paraId="38C4227A" w14:textId="77777777" w:rsidTr="00662CA7">
        <w:trPr>
          <w:ins w:id="223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24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7B5A5ED0" w14:textId="77777777" w:rsidR="00B617A6" w:rsidRPr="00B96330" w:rsidRDefault="00B617A6" w:rsidP="00662CA7">
            <w:pPr>
              <w:pStyle w:val="1"/>
              <w:ind w:firstLineChars="0" w:firstLine="0"/>
              <w:rPr>
                <w:ins w:id="225" w:author="Bui Van Nhan" w:date="2022-01-19T13:14:00Z"/>
                <w:rStyle w:val="a0"/>
                <w:rFonts w:asciiTheme="minorHAnsi" w:hAnsiTheme="minorHAnsi" w:cstheme="minorHAnsi"/>
              </w:rPr>
            </w:pPr>
            <w:ins w:id="226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227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ファイルローカル</w:t>
            </w:r>
          </w:p>
        </w:tc>
      </w:tr>
      <w:tr w:rsidR="00B617A6" w:rsidRPr="00B96330" w14:paraId="6F62D649" w14:textId="77777777" w:rsidTr="00662CA7">
        <w:trPr>
          <w:ins w:id="230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31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76B64B5" w14:textId="77777777" w:rsidR="00B617A6" w:rsidRPr="00B96330" w:rsidRDefault="00B617A6" w:rsidP="00662CA7">
            <w:pPr>
              <w:pStyle w:val="1"/>
              <w:ind w:firstLineChars="0" w:firstLine="0"/>
              <w:rPr>
                <w:ins w:id="232" w:author="Bui Van Nhan" w:date="2022-01-19T13:14:00Z"/>
                <w:rStyle w:val="a0"/>
                <w:rFonts w:asciiTheme="minorHAnsi" w:hAnsiTheme="minorHAnsi" w:cstheme="minorHAnsi"/>
              </w:rPr>
            </w:pPr>
            <w:ins w:id="233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234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配列サイズ = [TSG3 ユニット最大数(※1)]</w:t>
            </w:r>
          </w:p>
          <w:p>
            <w:r>
              <w:rPr>
                <w:rFonts w:ascii="Times New Roman" w:hAnsi="Times New Roman"/>
                <w:color w:val="000000"/>
                <w:sz w:val="18"/>
              </w:rPr>
              <w:t>(※1)SW詳細設計書[knl_cfg]を参照</w:t>
            </w:r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TSG3 コンペアレジスタ0 故障チェック用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186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187">
          <w:tblGrid>
            <w:gridCol w:w="1880"/>
            <w:gridCol w:w="7866"/>
          </w:tblGrid>
        </w:tblGridChange>
      </w:tblGrid>
      <w:tr w:rsidR="00B617A6" w:rsidRPr="00B96330" w14:paraId="2C022632" w14:textId="77777777" w:rsidTr="00662CA7">
        <w:trPr>
          <w:ins w:id="188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8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2F2848A" w14:textId="77777777" w:rsidR="00B617A6" w:rsidRPr="00B96330" w:rsidRDefault="00B617A6" w:rsidP="00662CA7">
            <w:pPr>
              <w:pStyle w:val="1"/>
              <w:ind w:firstLineChars="0" w:firstLine="0"/>
              <w:rPr>
                <w:ins w:id="190" w:author="Bui Van Nhan" w:date="2022-01-19T13:14:00Z"/>
                <w:rStyle w:val="a0"/>
                <w:rFonts w:asciiTheme="minorHAnsi" w:hAnsiTheme="minorHAnsi" w:cstheme="minorHAnsi"/>
              </w:rPr>
            </w:pPr>
            <w:ins w:id="191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名称</w:t>
              </w:r>
            </w:ins>
          </w:p>
        </w:tc>
        <w:tc>
          <w:tcPr>
            <w:tcW w:w="7953" w:type="dxa"/>
            <w:vAlign w:val="center"/>
            <w:tcPrChange w:id="192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vulTSG3CMP0[]</w:t>
            </w:r>
          </w:p>
        </w:tc>
      </w:tr>
      <w:tr w:rsidR="00B617A6" w:rsidRPr="00B96330" w14:paraId="1C15027E" w14:textId="77777777" w:rsidTr="00662CA7">
        <w:trPr>
          <w:ins w:id="195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9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9800C13" w14:textId="77777777" w:rsidR="00B617A6" w:rsidRPr="00B96330" w:rsidRDefault="00B617A6" w:rsidP="00662CA7">
            <w:pPr>
              <w:pStyle w:val="1"/>
              <w:ind w:firstLineChars="0" w:firstLine="0"/>
              <w:rPr>
                <w:ins w:id="197" w:author="Bui Van Nhan" w:date="2022-01-19T13:14:00Z"/>
                <w:rStyle w:val="a0"/>
                <w:rFonts w:asciiTheme="minorHAnsi" w:hAnsiTheme="minorHAnsi" w:cstheme="minorHAnsi"/>
              </w:rPr>
            </w:pPr>
            <w:ins w:id="198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型</w:t>
              </w:r>
            </w:ins>
          </w:p>
        </w:tc>
        <w:tc>
          <w:tcPr>
            <w:tcW w:w="7953" w:type="dxa"/>
            <w:vAlign w:val="center"/>
            <w:tcPrChange w:id="19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ULONG</w:t>
            </w:r>
          </w:p>
        </w:tc>
      </w:tr>
      <w:tr w:rsidR="00B617A6" w:rsidRPr="00B96330" w14:paraId="4EA5DC58" w14:textId="77777777" w:rsidTr="00662CA7">
        <w:trPr>
          <w:ins w:id="202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0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D0D5B89" w14:textId="77777777" w:rsidR="00B617A6" w:rsidRPr="00B96330" w:rsidRDefault="00B617A6" w:rsidP="00662CA7">
            <w:pPr>
              <w:pStyle w:val="1"/>
              <w:ind w:firstLineChars="0" w:firstLine="0"/>
              <w:rPr>
                <w:ins w:id="204" w:author="Bui Van Nhan" w:date="2022-01-19T13:14:00Z"/>
                <w:rStyle w:val="a0"/>
                <w:rFonts w:asciiTheme="minorHAnsi" w:hAnsiTheme="minorHAnsi" w:cstheme="minorHAnsi"/>
              </w:rPr>
            </w:pPr>
            <w:ins w:id="205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範囲</w:t>
              </w:r>
            </w:ins>
          </w:p>
        </w:tc>
        <w:tc>
          <w:tcPr>
            <w:tcW w:w="7953" w:type="dxa"/>
            <w:vAlign w:val="center"/>
            <w:tcPrChange w:id="206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vulTSG3CMP0_Range_QA</w:t>
            </w:r>
          </w:p>
        </w:tc>
      </w:tr>
      <w:tr w:rsidR="00B617A6" w:rsidRPr="00B96330" w14:paraId="1E7CD052" w14:textId="77777777" w:rsidTr="00662CA7">
        <w:trPr>
          <w:ins w:id="209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C02E8D8" w14:textId="77777777" w:rsidR="00B617A6" w:rsidRPr="00B96330" w:rsidRDefault="00B617A6" w:rsidP="00662CA7">
            <w:pPr>
              <w:pStyle w:val="1"/>
              <w:ind w:firstLineChars="0" w:firstLine="0"/>
              <w:rPr>
                <w:ins w:id="211" w:author="Bui Van Nhan" w:date="2022-01-19T13:14:00Z"/>
                <w:rStyle w:val="a0"/>
                <w:rFonts w:asciiTheme="minorHAnsi" w:hAnsiTheme="minorHAnsi" w:cstheme="minorHAnsi"/>
              </w:rPr>
            </w:pPr>
            <w:ins w:id="212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213" w:author="Bui Van Nhan" w:date="2022-01-19T13:30:00Z">
              <w:tcPr>
                <w:tcW w:w="7866" w:type="dxa"/>
              </w:tcPr>
            </w:tcPrChange>
          </w:tcPr>
          <w:p w14:paraId="26AB8E3F" w14:textId="57A04203" w:rsidR="00B617A6" w:rsidRPr="00B96330" w:rsidRDefault="00B617A6" w:rsidP="00662CA7">
            <w:pPr>
              <w:pStyle w:val="1"/>
              <w:ind w:firstLineChars="0" w:firstLine="0"/>
              <w:rPr>
                <w:ins w:id="214" w:author="Bui Van Nhan" w:date="2022-01-19T13:14:00Z"/>
                <w:rStyle w:val="a0"/>
                <w:rFonts w:asciiTheme="minorHAnsi" w:hAnsiTheme="minorHAnsi" w:cstheme="minorHAnsi"/>
              </w:rPr>
            </w:pPr>
            <w:ins w:id="215" w:author="Bui Van Nhan" w:date="2022-01-19T13:14:00Z">
              <w:r w:rsidRPr="00707997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B617A6" w:rsidRPr="00B96330" w14:paraId="1D3452D4" w14:textId="77777777" w:rsidTr="00662CA7">
        <w:trPr>
          <w:ins w:id="216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7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35508D91" w14:textId="77777777" w:rsidR="00B617A6" w:rsidRPr="00B96330" w:rsidRDefault="00B617A6" w:rsidP="00662CA7">
            <w:pPr>
              <w:pStyle w:val="1"/>
              <w:ind w:firstLineChars="0" w:firstLine="0"/>
              <w:rPr>
                <w:ins w:id="218" w:author="Bui Van Nhan" w:date="2022-01-19T13:14:00Z"/>
                <w:rStyle w:val="a0"/>
                <w:rFonts w:asciiTheme="minorHAnsi" w:hAnsiTheme="minorHAnsi" w:cstheme="minorHAnsi"/>
              </w:rPr>
            </w:pPr>
            <w:ins w:id="219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初期値</w:t>
              </w:r>
            </w:ins>
          </w:p>
        </w:tc>
        <w:tc>
          <w:tcPr>
            <w:tcW w:w="7953" w:type="dxa"/>
            <w:vAlign w:val="center"/>
            <w:tcPrChange w:id="220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-</w:t>
            </w:r>
          </w:p>
        </w:tc>
      </w:tr>
      <w:tr w:rsidR="00B617A6" w:rsidRPr="00B96330" w14:paraId="38C4227A" w14:textId="77777777" w:rsidTr="00662CA7">
        <w:trPr>
          <w:ins w:id="223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24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7B5A5ED0" w14:textId="77777777" w:rsidR="00B617A6" w:rsidRPr="00B96330" w:rsidRDefault="00B617A6" w:rsidP="00662CA7">
            <w:pPr>
              <w:pStyle w:val="1"/>
              <w:ind w:firstLineChars="0" w:firstLine="0"/>
              <w:rPr>
                <w:ins w:id="225" w:author="Bui Van Nhan" w:date="2022-01-19T13:14:00Z"/>
                <w:rStyle w:val="a0"/>
                <w:rFonts w:asciiTheme="minorHAnsi" w:hAnsiTheme="minorHAnsi" w:cstheme="minorHAnsi"/>
              </w:rPr>
            </w:pPr>
            <w:ins w:id="226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227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ファイルローカル</w:t>
            </w:r>
          </w:p>
        </w:tc>
      </w:tr>
      <w:tr w:rsidR="00B617A6" w:rsidRPr="00B96330" w14:paraId="6F62D649" w14:textId="77777777" w:rsidTr="00662CA7">
        <w:trPr>
          <w:ins w:id="230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31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76B64B5" w14:textId="77777777" w:rsidR="00B617A6" w:rsidRPr="00B96330" w:rsidRDefault="00B617A6" w:rsidP="00662CA7">
            <w:pPr>
              <w:pStyle w:val="1"/>
              <w:ind w:firstLineChars="0" w:firstLine="0"/>
              <w:rPr>
                <w:ins w:id="232" w:author="Bui Van Nhan" w:date="2022-01-19T13:14:00Z"/>
                <w:rStyle w:val="a0"/>
                <w:rFonts w:asciiTheme="minorHAnsi" w:hAnsiTheme="minorHAnsi" w:cstheme="minorHAnsi"/>
              </w:rPr>
            </w:pPr>
            <w:ins w:id="233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234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配列サイズ = [TSG3 ユニット最大数(※1)]</w:t>
            </w:r>
          </w:p>
          <w:p>
            <w:r>
              <w:rPr>
                <w:rFonts w:ascii="Times New Roman" w:hAnsi="Times New Roman"/>
                <w:color w:val="000000"/>
                <w:sz w:val="18"/>
              </w:rPr>
              <w:t>(※1)SW詳細設計書[knl_cfg]を参照</w:t>
            </w:r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TSG3 デッドタイム設定レジスタ0 故障チェック用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186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187">
          <w:tblGrid>
            <w:gridCol w:w="1880"/>
            <w:gridCol w:w="7866"/>
          </w:tblGrid>
        </w:tblGridChange>
      </w:tblGrid>
      <w:tr w:rsidR="00B617A6" w:rsidRPr="00B96330" w14:paraId="2C022632" w14:textId="77777777" w:rsidTr="00662CA7">
        <w:trPr>
          <w:ins w:id="188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8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2F2848A" w14:textId="77777777" w:rsidR="00B617A6" w:rsidRPr="00B96330" w:rsidRDefault="00B617A6" w:rsidP="00662CA7">
            <w:pPr>
              <w:pStyle w:val="1"/>
              <w:ind w:firstLineChars="0" w:firstLine="0"/>
              <w:rPr>
                <w:ins w:id="190" w:author="Bui Van Nhan" w:date="2022-01-19T13:14:00Z"/>
                <w:rStyle w:val="a0"/>
                <w:rFonts w:asciiTheme="minorHAnsi" w:hAnsiTheme="minorHAnsi" w:cstheme="minorHAnsi"/>
              </w:rPr>
            </w:pPr>
            <w:ins w:id="191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名称</w:t>
              </w:r>
            </w:ins>
          </w:p>
        </w:tc>
        <w:tc>
          <w:tcPr>
            <w:tcW w:w="7953" w:type="dxa"/>
            <w:vAlign w:val="center"/>
            <w:tcPrChange w:id="192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vulTSG3DTC0W[]</w:t>
            </w:r>
          </w:p>
        </w:tc>
      </w:tr>
      <w:tr w:rsidR="00B617A6" w:rsidRPr="00B96330" w14:paraId="1C15027E" w14:textId="77777777" w:rsidTr="00662CA7">
        <w:trPr>
          <w:ins w:id="195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9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9800C13" w14:textId="77777777" w:rsidR="00B617A6" w:rsidRPr="00B96330" w:rsidRDefault="00B617A6" w:rsidP="00662CA7">
            <w:pPr>
              <w:pStyle w:val="1"/>
              <w:ind w:firstLineChars="0" w:firstLine="0"/>
              <w:rPr>
                <w:ins w:id="197" w:author="Bui Van Nhan" w:date="2022-01-19T13:14:00Z"/>
                <w:rStyle w:val="a0"/>
                <w:rFonts w:asciiTheme="minorHAnsi" w:hAnsiTheme="minorHAnsi" w:cstheme="minorHAnsi"/>
              </w:rPr>
            </w:pPr>
            <w:ins w:id="198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型</w:t>
              </w:r>
            </w:ins>
          </w:p>
        </w:tc>
        <w:tc>
          <w:tcPr>
            <w:tcW w:w="7953" w:type="dxa"/>
            <w:vAlign w:val="center"/>
            <w:tcPrChange w:id="19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ULONG</w:t>
            </w:r>
          </w:p>
        </w:tc>
      </w:tr>
      <w:tr w:rsidR="00B617A6" w:rsidRPr="00B96330" w14:paraId="4EA5DC58" w14:textId="77777777" w:rsidTr="00662CA7">
        <w:trPr>
          <w:ins w:id="202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0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D0D5B89" w14:textId="77777777" w:rsidR="00B617A6" w:rsidRPr="00B96330" w:rsidRDefault="00B617A6" w:rsidP="00662CA7">
            <w:pPr>
              <w:pStyle w:val="1"/>
              <w:ind w:firstLineChars="0" w:firstLine="0"/>
              <w:rPr>
                <w:ins w:id="204" w:author="Bui Van Nhan" w:date="2022-01-19T13:14:00Z"/>
                <w:rStyle w:val="a0"/>
                <w:rFonts w:asciiTheme="minorHAnsi" w:hAnsiTheme="minorHAnsi" w:cstheme="minorHAnsi"/>
              </w:rPr>
            </w:pPr>
            <w:ins w:id="205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範囲</w:t>
              </w:r>
            </w:ins>
          </w:p>
        </w:tc>
        <w:tc>
          <w:tcPr>
            <w:tcW w:w="7953" w:type="dxa"/>
            <w:vAlign w:val="center"/>
            <w:tcPrChange w:id="206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vulTSG3DTC0W_Range_QA</w:t>
            </w:r>
          </w:p>
        </w:tc>
      </w:tr>
      <w:tr w:rsidR="00B617A6" w:rsidRPr="00B96330" w14:paraId="1E7CD052" w14:textId="77777777" w:rsidTr="00662CA7">
        <w:trPr>
          <w:ins w:id="209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C02E8D8" w14:textId="77777777" w:rsidR="00B617A6" w:rsidRPr="00B96330" w:rsidRDefault="00B617A6" w:rsidP="00662CA7">
            <w:pPr>
              <w:pStyle w:val="1"/>
              <w:ind w:firstLineChars="0" w:firstLine="0"/>
              <w:rPr>
                <w:ins w:id="211" w:author="Bui Van Nhan" w:date="2022-01-19T13:14:00Z"/>
                <w:rStyle w:val="a0"/>
                <w:rFonts w:asciiTheme="minorHAnsi" w:hAnsiTheme="minorHAnsi" w:cstheme="minorHAnsi"/>
              </w:rPr>
            </w:pPr>
            <w:ins w:id="212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213" w:author="Bui Van Nhan" w:date="2022-01-19T13:30:00Z">
              <w:tcPr>
                <w:tcW w:w="7866" w:type="dxa"/>
              </w:tcPr>
            </w:tcPrChange>
          </w:tcPr>
          <w:p w14:paraId="26AB8E3F" w14:textId="57A04203" w:rsidR="00B617A6" w:rsidRPr="00B96330" w:rsidRDefault="00B617A6" w:rsidP="00662CA7">
            <w:pPr>
              <w:pStyle w:val="1"/>
              <w:ind w:firstLineChars="0" w:firstLine="0"/>
              <w:rPr>
                <w:ins w:id="214" w:author="Bui Van Nhan" w:date="2022-01-19T13:14:00Z"/>
                <w:rStyle w:val="a0"/>
                <w:rFonts w:asciiTheme="minorHAnsi" w:hAnsiTheme="minorHAnsi" w:cstheme="minorHAnsi"/>
              </w:rPr>
            </w:pPr>
            <w:ins w:id="215" w:author="Bui Van Nhan" w:date="2022-01-19T13:14:00Z">
              <w:r w:rsidRPr="00707997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B617A6" w:rsidRPr="00B96330" w14:paraId="1D3452D4" w14:textId="77777777" w:rsidTr="00662CA7">
        <w:trPr>
          <w:ins w:id="216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7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35508D91" w14:textId="77777777" w:rsidR="00B617A6" w:rsidRPr="00B96330" w:rsidRDefault="00B617A6" w:rsidP="00662CA7">
            <w:pPr>
              <w:pStyle w:val="1"/>
              <w:ind w:firstLineChars="0" w:firstLine="0"/>
              <w:rPr>
                <w:ins w:id="218" w:author="Bui Van Nhan" w:date="2022-01-19T13:14:00Z"/>
                <w:rStyle w:val="a0"/>
                <w:rFonts w:asciiTheme="minorHAnsi" w:hAnsiTheme="minorHAnsi" w:cstheme="minorHAnsi"/>
              </w:rPr>
            </w:pPr>
            <w:ins w:id="219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初期値</w:t>
              </w:r>
            </w:ins>
          </w:p>
        </w:tc>
        <w:tc>
          <w:tcPr>
            <w:tcW w:w="7953" w:type="dxa"/>
            <w:vAlign w:val="center"/>
            <w:tcPrChange w:id="220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-</w:t>
            </w:r>
          </w:p>
        </w:tc>
      </w:tr>
      <w:tr w:rsidR="00B617A6" w:rsidRPr="00B96330" w14:paraId="38C4227A" w14:textId="77777777" w:rsidTr="00662CA7">
        <w:trPr>
          <w:ins w:id="223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24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7B5A5ED0" w14:textId="77777777" w:rsidR="00B617A6" w:rsidRPr="00B96330" w:rsidRDefault="00B617A6" w:rsidP="00662CA7">
            <w:pPr>
              <w:pStyle w:val="1"/>
              <w:ind w:firstLineChars="0" w:firstLine="0"/>
              <w:rPr>
                <w:ins w:id="225" w:author="Bui Van Nhan" w:date="2022-01-19T13:14:00Z"/>
                <w:rStyle w:val="a0"/>
                <w:rFonts w:asciiTheme="minorHAnsi" w:hAnsiTheme="minorHAnsi" w:cstheme="minorHAnsi"/>
              </w:rPr>
            </w:pPr>
            <w:ins w:id="226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227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ファイルローカル</w:t>
            </w:r>
          </w:p>
        </w:tc>
      </w:tr>
      <w:tr w:rsidR="00B617A6" w:rsidRPr="00B96330" w14:paraId="6F62D649" w14:textId="77777777" w:rsidTr="00662CA7">
        <w:trPr>
          <w:ins w:id="230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31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76B64B5" w14:textId="77777777" w:rsidR="00B617A6" w:rsidRPr="00B96330" w:rsidRDefault="00B617A6" w:rsidP="00662CA7">
            <w:pPr>
              <w:pStyle w:val="1"/>
              <w:ind w:firstLineChars="0" w:firstLine="0"/>
              <w:rPr>
                <w:ins w:id="232" w:author="Bui Van Nhan" w:date="2022-01-19T13:14:00Z"/>
                <w:rStyle w:val="a0"/>
                <w:rFonts w:asciiTheme="minorHAnsi" w:hAnsiTheme="minorHAnsi" w:cstheme="minorHAnsi"/>
              </w:rPr>
            </w:pPr>
            <w:ins w:id="233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234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配列サイズ = [TSG3 ユニット最大数(※1)]</w:t>
            </w:r>
          </w:p>
          <w:p>
            <w:r>
              <w:rPr>
                <w:rFonts w:ascii="Times New Roman" w:hAnsi="Times New Roman"/>
                <w:color w:val="000000"/>
                <w:sz w:val="18"/>
              </w:rPr>
              <w:t>(※1)SW詳細設計書[knl_cfg]を参照</w:t>
            </w:r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TSG3 デッドタイム設定レジスタ1 故障チェック用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186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187">
          <w:tblGrid>
            <w:gridCol w:w="1880"/>
            <w:gridCol w:w="7866"/>
          </w:tblGrid>
        </w:tblGridChange>
      </w:tblGrid>
      <w:tr w:rsidR="00B617A6" w:rsidRPr="00B96330" w14:paraId="2C022632" w14:textId="77777777" w:rsidTr="00662CA7">
        <w:trPr>
          <w:ins w:id="188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8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2F2848A" w14:textId="77777777" w:rsidR="00B617A6" w:rsidRPr="00B96330" w:rsidRDefault="00B617A6" w:rsidP="00662CA7">
            <w:pPr>
              <w:pStyle w:val="1"/>
              <w:ind w:firstLineChars="0" w:firstLine="0"/>
              <w:rPr>
                <w:ins w:id="190" w:author="Bui Van Nhan" w:date="2022-01-19T13:14:00Z"/>
                <w:rStyle w:val="a0"/>
                <w:rFonts w:asciiTheme="minorHAnsi" w:hAnsiTheme="minorHAnsi" w:cstheme="minorHAnsi"/>
              </w:rPr>
            </w:pPr>
            <w:ins w:id="191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名称</w:t>
              </w:r>
            </w:ins>
          </w:p>
        </w:tc>
        <w:tc>
          <w:tcPr>
            <w:tcW w:w="7953" w:type="dxa"/>
            <w:vAlign w:val="center"/>
            <w:tcPrChange w:id="192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vulTSG3DTC1W[]</w:t>
            </w:r>
          </w:p>
        </w:tc>
      </w:tr>
      <w:tr w:rsidR="00B617A6" w:rsidRPr="00B96330" w14:paraId="1C15027E" w14:textId="77777777" w:rsidTr="00662CA7">
        <w:trPr>
          <w:ins w:id="195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9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9800C13" w14:textId="77777777" w:rsidR="00B617A6" w:rsidRPr="00B96330" w:rsidRDefault="00B617A6" w:rsidP="00662CA7">
            <w:pPr>
              <w:pStyle w:val="1"/>
              <w:ind w:firstLineChars="0" w:firstLine="0"/>
              <w:rPr>
                <w:ins w:id="197" w:author="Bui Van Nhan" w:date="2022-01-19T13:14:00Z"/>
                <w:rStyle w:val="a0"/>
                <w:rFonts w:asciiTheme="minorHAnsi" w:hAnsiTheme="minorHAnsi" w:cstheme="minorHAnsi"/>
              </w:rPr>
            </w:pPr>
            <w:ins w:id="198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型</w:t>
              </w:r>
            </w:ins>
          </w:p>
        </w:tc>
        <w:tc>
          <w:tcPr>
            <w:tcW w:w="7953" w:type="dxa"/>
            <w:vAlign w:val="center"/>
            <w:tcPrChange w:id="19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ULONG</w:t>
            </w:r>
          </w:p>
        </w:tc>
      </w:tr>
      <w:tr w:rsidR="00B617A6" w:rsidRPr="00B96330" w14:paraId="4EA5DC58" w14:textId="77777777" w:rsidTr="00662CA7">
        <w:trPr>
          <w:ins w:id="202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0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D0D5B89" w14:textId="77777777" w:rsidR="00B617A6" w:rsidRPr="00B96330" w:rsidRDefault="00B617A6" w:rsidP="00662CA7">
            <w:pPr>
              <w:pStyle w:val="1"/>
              <w:ind w:firstLineChars="0" w:firstLine="0"/>
              <w:rPr>
                <w:ins w:id="204" w:author="Bui Van Nhan" w:date="2022-01-19T13:14:00Z"/>
                <w:rStyle w:val="a0"/>
                <w:rFonts w:asciiTheme="minorHAnsi" w:hAnsiTheme="minorHAnsi" w:cstheme="minorHAnsi"/>
              </w:rPr>
            </w:pPr>
            <w:ins w:id="205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範囲</w:t>
              </w:r>
            </w:ins>
          </w:p>
        </w:tc>
        <w:tc>
          <w:tcPr>
            <w:tcW w:w="7953" w:type="dxa"/>
            <w:vAlign w:val="center"/>
            <w:tcPrChange w:id="206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vulTSG3DTC1W_Range_QA</w:t>
            </w:r>
          </w:p>
        </w:tc>
      </w:tr>
      <w:tr w:rsidR="00B617A6" w:rsidRPr="00B96330" w14:paraId="1E7CD052" w14:textId="77777777" w:rsidTr="00662CA7">
        <w:trPr>
          <w:ins w:id="209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C02E8D8" w14:textId="77777777" w:rsidR="00B617A6" w:rsidRPr="00B96330" w:rsidRDefault="00B617A6" w:rsidP="00662CA7">
            <w:pPr>
              <w:pStyle w:val="1"/>
              <w:ind w:firstLineChars="0" w:firstLine="0"/>
              <w:rPr>
                <w:ins w:id="211" w:author="Bui Van Nhan" w:date="2022-01-19T13:14:00Z"/>
                <w:rStyle w:val="a0"/>
                <w:rFonts w:asciiTheme="minorHAnsi" w:hAnsiTheme="minorHAnsi" w:cstheme="minorHAnsi"/>
              </w:rPr>
            </w:pPr>
            <w:ins w:id="212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213" w:author="Bui Van Nhan" w:date="2022-01-19T13:30:00Z">
              <w:tcPr>
                <w:tcW w:w="7866" w:type="dxa"/>
              </w:tcPr>
            </w:tcPrChange>
          </w:tcPr>
          <w:p w14:paraId="26AB8E3F" w14:textId="57A04203" w:rsidR="00B617A6" w:rsidRPr="00B96330" w:rsidRDefault="00B617A6" w:rsidP="00662CA7">
            <w:pPr>
              <w:pStyle w:val="1"/>
              <w:ind w:firstLineChars="0" w:firstLine="0"/>
              <w:rPr>
                <w:ins w:id="214" w:author="Bui Van Nhan" w:date="2022-01-19T13:14:00Z"/>
                <w:rStyle w:val="a0"/>
                <w:rFonts w:asciiTheme="minorHAnsi" w:hAnsiTheme="minorHAnsi" w:cstheme="minorHAnsi"/>
              </w:rPr>
            </w:pPr>
            <w:ins w:id="215" w:author="Bui Van Nhan" w:date="2022-01-19T13:14:00Z">
              <w:r w:rsidRPr="00707997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B617A6" w:rsidRPr="00B96330" w14:paraId="1D3452D4" w14:textId="77777777" w:rsidTr="00662CA7">
        <w:trPr>
          <w:ins w:id="216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7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35508D91" w14:textId="77777777" w:rsidR="00B617A6" w:rsidRPr="00B96330" w:rsidRDefault="00B617A6" w:rsidP="00662CA7">
            <w:pPr>
              <w:pStyle w:val="1"/>
              <w:ind w:firstLineChars="0" w:firstLine="0"/>
              <w:rPr>
                <w:ins w:id="218" w:author="Bui Van Nhan" w:date="2022-01-19T13:14:00Z"/>
                <w:rStyle w:val="a0"/>
                <w:rFonts w:asciiTheme="minorHAnsi" w:hAnsiTheme="minorHAnsi" w:cstheme="minorHAnsi"/>
              </w:rPr>
            </w:pPr>
            <w:ins w:id="219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初期値</w:t>
              </w:r>
            </w:ins>
          </w:p>
        </w:tc>
        <w:tc>
          <w:tcPr>
            <w:tcW w:w="7953" w:type="dxa"/>
            <w:vAlign w:val="center"/>
            <w:tcPrChange w:id="220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-</w:t>
            </w:r>
          </w:p>
        </w:tc>
      </w:tr>
      <w:tr w:rsidR="00B617A6" w:rsidRPr="00B96330" w14:paraId="38C4227A" w14:textId="77777777" w:rsidTr="00662CA7">
        <w:trPr>
          <w:ins w:id="223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24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7B5A5ED0" w14:textId="77777777" w:rsidR="00B617A6" w:rsidRPr="00B96330" w:rsidRDefault="00B617A6" w:rsidP="00662CA7">
            <w:pPr>
              <w:pStyle w:val="1"/>
              <w:ind w:firstLineChars="0" w:firstLine="0"/>
              <w:rPr>
                <w:ins w:id="225" w:author="Bui Van Nhan" w:date="2022-01-19T13:14:00Z"/>
                <w:rStyle w:val="a0"/>
                <w:rFonts w:asciiTheme="minorHAnsi" w:hAnsiTheme="minorHAnsi" w:cstheme="minorHAnsi"/>
              </w:rPr>
            </w:pPr>
            <w:ins w:id="226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227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ファイルローカル</w:t>
            </w:r>
          </w:p>
        </w:tc>
      </w:tr>
      <w:tr w:rsidR="00B617A6" w:rsidRPr="00B96330" w14:paraId="6F62D649" w14:textId="77777777" w:rsidTr="00662CA7">
        <w:trPr>
          <w:ins w:id="230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31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76B64B5" w14:textId="77777777" w:rsidR="00B617A6" w:rsidRPr="00B96330" w:rsidRDefault="00B617A6" w:rsidP="00662CA7">
            <w:pPr>
              <w:pStyle w:val="1"/>
              <w:ind w:firstLineChars="0" w:firstLine="0"/>
              <w:rPr>
                <w:ins w:id="232" w:author="Bui Van Nhan" w:date="2022-01-19T13:14:00Z"/>
                <w:rStyle w:val="a0"/>
                <w:rFonts w:asciiTheme="minorHAnsi" w:hAnsiTheme="minorHAnsi" w:cstheme="minorHAnsi"/>
              </w:rPr>
            </w:pPr>
            <w:ins w:id="233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234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配列サイズ = [TSG3 ユニット最大数(※1)]</w:t>
            </w:r>
          </w:p>
          <w:p>
            <w:r>
              <w:rPr>
                <w:rFonts w:ascii="Times New Roman" w:hAnsi="Times New Roman"/>
                <w:color w:val="000000"/>
                <w:sz w:val="18"/>
              </w:rPr>
              <w:t>(※1)SW詳細設計書[knl_cfg]を参照</w:t>
            </w:r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TSG3 PWM出力ポート状態 ビットフラグ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186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187">
          <w:tblGrid>
            <w:gridCol w:w="1880"/>
            <w:gridCol w:w="7866"/>
          </w:tblGrid>
        </w:tblGridChange>
      </w:tblGrid>
      <w:tr w:rsidR="00B617A6" w:rsidRPr="00B96330" w14:paraId="2C022632" w14:textId="77777777" w:rsidTr="00662CA7">
        <w:trPr>
          <w:ins w:id="188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8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2F2848A" w14:textId="77777777" w:rsidR="00B617A6" w:rsidRPr="00B96330" w:rsidRDefault="00B617A6" w:rsidP="00662CA7">
            <w:pPr>
              <w:pStyle w:val="1"/>
              <w:ind w:firstLineChars="0" w:firstLine="0"/>
              <w:rPr>
                <w:ins w:id="190" w:author="Bui Van Nhan" w:date="2022-01-19T13:14:00Z"/>
                <w:rStyle w:val="a0"/>
                <w:rFonts w:asciiTheme="minorHAnsi" w:hAnsiTheme="minorHAnsi" w:cstheme="minorHAnsi"/>
              </w:rPr>
            </w:pPr>
            <w:ins w:id="191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名称</w:t>
              </w:r>
            </w:ins>
          </w:p>
        </w:tc>
        <w:tc>
          <w:tcPr>
            <w:tcW w:w="7953" w:type="dxa"/>
            <w:vAlign w:val="center"/>
            <w:tcPrChange w:id="192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vulPWMPORT_STATUS[]</w:t>
            </w:r>
          </w:p>
        </w:tc>
      </w:tr>
      <w:tr w:rsidR="00B617A6" w:rsidRPr="00B96330" w14:paraId="1C15027E" w14:textId="77777777" w:rsidTr="00662CA7">
        <w:trPr>
          <w:ins w:id="195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9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9800C13" w14:textId="77777777" w:rsidR="00B617A6" w:rsidRPr="00B96330" w:rsidRDefault="00B617A6" w:rsidP="00662CA7">
            <w:pPr>
              <w:pStyle w:val="1"/>
              <w:ind w:firstLineChars="0" w:firstLine="0"/>
              <w:rPr>
                <w:ins w:id="197" w:author="Bui Van Nhan" w:date="2022-01-19T13:14:00Z"/>
                <w:rStyle w:val="a0"/>
                <w:rFonts w:asciiTheme="minorHAnsi" w:hAnsiTheme="minorHAnsi" w:cstheme="minorHAnsi"/>
              </w:rPr>
            </w:pPr>
            <w:ins w:id="198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型</w:t>
              </w:r>
            </w:ins>
          </w:p>
        </w:tc>
        <w:tc>
          <w:tcPr>
            <w:tcW w:w="7953" w:type="dxa"/>
            <w:vAlign w:val="center"/>
            <w:tcPrChange w:id="19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ULONG</w:t>
            </w:r>
          </w:p>
        </w:tc>
      </w:tr>
      <w:tr w:rsidR="00B617A6" w:rsidRPr="00B96330" w14:paraId="4EA5DC58" w14:textId="77777777" w:rsidTr="00662CA7">
        <w:trPr>
          <w:ins w:id="202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0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D0D5B89" w14:textId="77777777" w:rsidR="00B617A6" w:rsidRPr="00B96330" w:rsidRDefault="00B617A6" w:rsidP="00662CA7">
            <w:pPr>
              <w:pStyle w:val="1"/>
              <w:ind w:firstLineChars="0" w:firstLine="0"/>
              <w:rPr>
                <w:ins w:id="204" w:author="Bui Van Nhan" w:date="2022-01-19T13:14:00Z"/>
                <w:rStyle w:val="a0"/>
                <w:rFonts w:asciiTheme="minorHAnsi" w:hAnsiTheme="minorHAnsi" w:cstheme="minorHAnsi"/>
              </w:rPr>
            </w:pPr>
            <w:ins w:id="205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範囲</w:t>
              </w:r>
            </w:ins>
          </w:p>
        </w:tc>
        <w:tc>
          <w:tcPr>
            <w:tcW w:w="7953" w:type="dxa"/>
            <w:vAlign w:val="center"/>
            <w:tcPrChange w:id="206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vulPWMPORT_STATUS_Range_QA</w:t>
            </w:r>
          </w:p>
        </w:tc>
      </w:tr>
      <w:tr w:rsidR="00B617A6" w:rsidRPr="00B96330" w14:paraId="1E7CD052" w14:textId="77777777" w:rsidTr="00662CA7">
        <w:trPr>
          <w:ins w:id="209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C02E8D8" w14:textId="77777777" w:rsidR="00B617A6" w:rsidRPr="00B96330" w:rsidRDefault="00B617A6" w:rsidP="00662CA7">
            <w:pPr>
              <w:pStyle w:val="1"/>
              <w:ind w:firstLineChars="0" w:firstLine="0"/>
              <w:rPr>
                <w:ins w:id="211" w:author="Bui Van Nhan" w:date="2022-01-19T13:14:00Z"/>
                <w:rStyle w:val="a0"/>
                <w:rFonts w:asciiTheme="minorHAnsi" w:hAnsiTheme="minorHAnsi" w:cstheme="minorHAnsi"/>
              </w:rPr>
            </w:pPr>
            <w:ins w:id="212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213" w:author="Bui Van Nhan" w:date="2022-01-19T13:30:00Z">
              <w:tcPr>
                <w:tcW w:w="7866" w:type="dxa"/>
              </w:tcPr>
            </w:tcPrChange>
          </w:tcPr>
          <w:p w14:paraId="26AB8E3F" w14:textId="57A04203" w:rsidR="00B617A6" w:rsidRPr="00B96330" w:rsidRDefault="00B617A6" w:rsidP="00662CA7">
            <w:pPr>
              <w:pStyle w:val="1"/>
              <w:ind w:firstLineChars="0" w:firstLine="0"/>
              <w:rPr>
                <w:ins w:id="214" w:author="Bui Van Nhan" w:date="2022-01-19T13:14:00Z"/>
                <w:rStyle w:val="a0"/>
                <w:rFonts w:asciiTheme="minorHAnsi" w:hAnsiTheme="minorHAnsi" w:cstheme="minorHAnsi"/>
              </w:rPr>
            </w:pPr>
            <w:ins w:id="215" w:author="Bui Van Nhan" w:date="2022-01-19T13:14:00Z">
              <w:r w:rsidRPr="00707997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B617A6" w:rsidRPr="00B96330" w14:paraId="1D3452D4" w14:textId="77777777" w:rsidTr="00662CA7">
        <w:trPr>
          <w:ins w:id="216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7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35508D91" w14:textId="77777777" w:rsidR="00B617A6" w:rsidRPr="00B96330" w:rsidRDefault="00B617A6" w:rsidP="00662CA7">
            <w:pPr>
              <w:pStyle w:val="1"/>
              <w:ind w:firstLineChars="0" w:firstLine="0"/>
              <w:rPr>
                <w:ins w:id="218" w:author="Bui Van Nhan" w:date="2022-01-19T13:14:00Z"/>
                <w:rStyle w:val="a0"/>
                <w:rFonts w:asciiTheme="minorHAnsi" w:hAnsiTheme="minorHAnsi" w:cstheme="minorHAnsi"/>
              </w:rPr>
            </w:pPr>
            <w:ins w:id="219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初期値</w:t>
              </w:r>
            </w:ins>
          </w:p>
        </w:tc>
        <w:tc>
          <w:tcPr>
            <w:tcW w:w="7953" w:type="dxa"/>
            <w:vAlign w:val="center"/>
            <w:tcPrChange w:id="220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-</w:t>
            </w:r>
          </w:p>
        </w:tc>
      </w:tr>
      <w:tr w:rsidR="00B617A6" w:rsidRPr="00B96330" w14:paraId="38C4227A" w14:textId="77777777" w:rsidTr="00662CA7">
        <w:trPr>
          <w:ins w:id="223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24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7B5A5ED0" w14:textId="77777777" w:rsidR="00B617A6" w:rsidRPr="00B96330" w:rsidRDefault="00B617A6" w:rsidP="00662CA7">
            <w:pPr>
              <w:pStyle w:val="1"/>
              <w:ind w:firstLineChars="0" w:firstLine="0"/>
              <w:rPr>
                <w:ins w:id="225" w:author="Bui Van Nhan" w:date="2022-01-19T13:14:00Z"/>
                <w:rStyle w:val="a0"/>
                <w:rFonts w:asciiTheme="minorHAnsi" w:hAnsiTheme="minorHAnsi" w:cstheme="minorHAnsi"/>
              </w:rPr>
            </w:pPr>
            <w:ins w:id="226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227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ファイルローカル</w:t>
            </w:r>
          </w:p>
        </w:tc>
      </w:tr>
      <w:tr w:rsidR="00B617A6" w:rsidRPr="00B96330" w14:paraId="6F62D649" w14:textId="77777777" w:rsidTr="00662CA7">
        <w:trPr>
          <w:ins w:id="230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31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76B64B5" w14:textId="77777777" w:rsidR="00B617A6" w:rsidRPr="00B96330" w:rsidRDefault="00B617A6" w:rsidP="00662CA7">
            <w:pPr>
              <w:pStyle w:val="1"/>
              <w:ind w:firstLineChars="0" w:firstLine="0"/>
              <w:rPr>
                <w:ins w:id="232" w:author="Bui Van Nhan" w:date="2022-01-19T13:14:00Z"/>
                <w:rStyle w:val="a0"/>
                <w:rFonts w:asciiTheme="minorHAnsi" w:hAnsiTheme="minorHAnsi" w:cstheme="minorHAnsi"/>
              </w:rPr>
            </w:pPr>
            <w:ins w:id="233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234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配列サイズ = [None(※1)]</w:t>
            </w:r>
          </w:p>
          <w:p>
            <w:r>
              <w:rPr>
                <w:rFonts w:ascii="Times New Roman" w:hAnsi="Times New Roman"/>
                <w:color w:val="000000"/>
                <w:sz w:val="18"/>
              </w:rPr>
              <w:t>(※1)SW詳細設計書[knl_tsg3]を参照</w:t>
            </w:r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Meaning_variable-None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186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187">
          <w:tblGrid>
            <w:gridCol w:w="1880"/>
            <w:gridCol w:w="7866"/>
          </w:tblGrid>
        </w:tblGridChange>
      </w:tblGrid>
      <w:tr w:rsidR="00B617A6" w:rsidRPr="00B96330" w14:paraId="2C022632" w14:textId="77777777" w:rsidTr="00662CA7">
        <w:trPr>
          <w:ins w:id="188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8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2F2848A" w14:textId="77777777" w:rsidR="00B617A6" w:rsidRPr="00B96330" w:rsidRDefault="00B617A6" w:rsidP="00662CA7">
            <w:pPr>
              <w:pStyle w:val="1"/>
              <w:ind w:firstLineChars="0" w:firstLine="0"/>
              <w:rPr>
                <w:ins w:id="190" w:author="Bui Van Nhan" w:date="2022-01-19T13:14:00Z"/>
                <w:rStyle w:val="a0"/>
                <w:rFonts w:asciiTheme="minorHAnsi" w:hAnsiTheme="minorHAnsi" w:cstheme="minorHAnsi"/>
              </w:rPr>
            </w:pPr>
            <w:ins w:id="191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名称</w:t>
              </w:r>
            </w:ins>
          </w:p>
        </w:tc>
        <w:tc>
          <w:tcPr>
            <w:tcW w:w="7953" w:type="dxa"/>
            <w:vAlign w:val="center"/>
            <w:tcPrChange w:id="192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flag</w:t>
            </w:r>
          </w:p>
        </w:tc>
      </w:tr>
      <w:tr w:rsidR="00B617A6" w:rsidRPr="00B96330" w14:paraId="1C15027E" w14:textId="77777777" w:rsidTr="00662CA7">
        <w:trPr>
          <w:ins w:id="195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9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9800C13" w14:textId="77777777" w:rsidR="00B617A6" w:rsidRPr="00B96330" w:rsidRDefault="00B617A6" w:rsidP="00662CA7">
            <w:pPr>
              <w:pStyle w:val="1"/>
              <w:ind w:firstLineChars="0" w:firstLine="0"/>
              <w:rPr>
                <w:ins w:id="197" w:author="Bui Van Nhan" w:date="2022-01-19T13:14:00Z"/>
                <w:rStyle w:val="a0"/>
                <w:rFonts w:asciiTheme="minorHAnsi" w:hAnsiTheme="minorHAnsi" w:cstheme="minorHAnsi"/>
              </w:rPr>
            </w:pPr>
            <w:ins w:id="198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型</w:t>
              </w:r>
            </w:ins>
          </w:p>
        </w:tc>
        <w:tc>
          <w:tcPr>
            <w:tcW w:w="7953" w:type="dxa"/>
            <w:vAlign w:val="center"/>
            <w:tcPrChange w:id="19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UCHAR</w:t>
            </w:r>
          </w:p>
        </w:tc>
      </w:tr>
      <w:tr w:rsidR="00B617A6" w:rsidRPr="00B96330" w14:paraId="4EA5DC58" w14:textId="77777777" w:rsidTr="00662CA7">
        <w:trPr>
          <w:ins w:id="202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0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D0D5B89" w14:textId="77777777" w:rsidR="00B617A6" w:rsidRPr="00B96330" w:rsidRDefault="00B617A6" w:rsidP="00662CA7">
            <w:pPr>
              <w:pStyle w:val="1"/>
              <w:ind w:firstLineChars="0" w:firstLine="0"/>
              <w:rPr>
                <w:ins w:id="204" w:author="Bui Van Nhan" w:date="2022-01-19T13:14:00Z"/>
                <w:rStyle w:val="a0"/>
                <w:rFonts w:asciiTheme="minorHAnsi" w:hAnsiTheme="minorHAnsi" w:cstheme="minorHAnsi"/>
              </w:rPr>
            </w:pPr>
            <w:ins w:id="205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範囲</w:t>
              </w:r>
            </w:ins>
          </w:p>
        </w:tc>
        <w:tc>
          <w:tcPr>
            <w:tcW w:w="7953" w:type="dxa"/>
            <w:vAlign w:val="center"/>
            <w:tcPrChange w:id="206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flag_Range_QA</w:t>
            </w:r>
          </w:p>
        </w:tc>
      </w:tr>
      <w:tr w:rsidR="00B617A6" w:rsidRPr="00B96330" w14:paraId="1E7CD052" w14:textId="77777777" w:rsidTr="00662CA7">
        <w:trPr>
          <w:ins w:id="209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C02E8D8" w14:textId="77777777" w:rsidR="00B617A6" w:rsidRPr="00B96330" w:rsidRDefault="00B617A6" w:rsidP="00662CA7">
            <w:pPr>
              <w:pStyle w:val="1"/>
              <w:ind w:firstLineChars="0" w:firstLine="0"/>
              <w:rPr>
                <w:ins w:id="211" w:author="Bui Van Nhan" w:date="2022-01-19T13:14:00Z"/>
                <w:rStyle w:val="a0"/>
                <w:rFonts w:asciiTheme="minorHAnsi" w:hAnsiTheme="minorHAnsi" w:cstheme="minorHAnsi"/>
              </w:rPr>
            </w:pPr>
            <w:ins w:id="212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213" w:author="Bui Van Nhan" w:date="2022-01-19T13:30:00Z">
              <w:tcPr>
                <w:tcW w:w="7866" w:type="dxa"/>
              </w:tcPr>
            </w:tcPrChange>
          </w:tcPr>
          <w:p w14:paraId="26AB8E3F" w14:textId="57A04203" w:rsidR="00B617A6" w:rsidRPr="00B96330" w:rsidRDefault="00B617A6" w:rsidP="00662CA7">
            <w:pPr>
              <w:pStyle w:val="1"/>
              <w:ind w:firstLineChars="0" w:firstLine="0"/>
              <w:rPr>
                <w:ins w:id="214" w:author="Bui Van Nhan" w:date="2022-01-19T13:14:00Z"/>
                <w:rStyle w:val="a0"/>
                <w:rFonts w:asciiTheme="minorHAnsi" w:hAnsiTheme="minorHAnsi" w:cstheme="minorHAnsi"/>
              </w:rPr>
            </w:pPr>
            <w:ins w:id="215" w:author="Bui Van Nhan" w:date="2022-01-19T13:14:00Z">
              <w:r w:rsidRPr="00707997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B617A6" w:rsidRPr="00B96330" w14:paraId="1D3452D4" w14:textId="77777777" w:rsidTr="00662CA7">
        <w:trPr>
          <w:ins w:id="216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7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35508D91" w14:textId="77777777" w:rsidR="00B617A6" w:rsidRPr="00B96330" w:rsidRDefault="00B617A6" w:rsidP="00662CA7">
            <w:pPr>
              <w:pStyle w:val="1"/>
              <w:ind w:firstLineChars="0" w:firstLine="0"/>
              <w:rPr>
                <w:ins w:id="218" w:author="Bui Van Nhan" w:date="2022-01-19T13:14:00Z"/>
                <w:rStyle w:val="a0"/>
                <w:rFonts w:asciiTheme="minorHAnsi" w:hAnsiTheme="minorHAnsi" w:cstheme="minorHAnsi"/>
              </w:rPr>
            </w:pPr>
            <w:ins w:id="219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初期値</w:t>
              </w:r>
            </w:ins>
          </w:p>
        </w:tc>
        <w:tc>
          <w:tcPr>
            <w:tcW w:w="7953" w:type="dxa"/>
            <w:vAlign w:val="center"/>
            <w:tcPrChange w:id="220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-</w:t>
            </w:r>
          </w:p>
        </w:tc>
      </w:tr>
      <w:tr w:rsidR="00B617A6" w:rsidRPr="00B96330" w14:paraId="38C4227A" w14:textId="77777777" w:rsidTr="00662CA7">
        <w:trPr>
          <w:ins w:id="223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24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7B5A5ED0" w14:textId="77777777" w:rsidR="00B617A6" w:rsidRPr="00B96330" w:rsidRDefault="00B617A6" w:rsidP="00662CA7">
            <w:pPr>
              <w:pStyle w:val="1"/>
              <w:ind w:firstLineChars="0" w:firstLine="0"/>
              <w:rPr>
                <w:ins w:id="225" w:author="Bui Van Nhan" w:date="2022-01-19T13:14:00Z"/>
                <w:rStyle w:val="a0"/>
                <w:rFonts w:asciiTheme="minorHAnsi" w:hAnsiTheme="minorHAnsi" w:cstheme="minorHAnsi"/>
              </w:rPr>
            </w:pPr>
            <w:ins w:id="226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227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ファイルローカル</w:t>
            </w:r>
          </w:p>
        </w:tc>
      </w:tr>
      <w:tr w:rsidR="00B617A6" w:rsidRPr="00B96330" w14:paraId="6F62D649" w14:textId="77777777" w:rsidTr="00662CA7">
        <w:trPr>
          <w:ins w:id="230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31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76B64B5" w14:textId="77777777" w:rsidR="00B617A6" w:rsidRPr="00B96330" w:rsidRDefault="00B617A6" w:rsidP="00662CA7">
            <w:pPr>
              <w:pStyle w:val="1"/>
              <w:ind w:firstLineChars="0" w:firstLine="0"/>
              <w:rPr>
                <w:ins w:id="232" w:author="Bui Van Nhan" w:date="2022-01-19T13:14:00Z"/>
                <w:rStyle w:val="a0"/>
                <w:rFonts w:asciiTheme="minorHAnsi" w:hAnsiTheme="minorHAnsi" w:cstheme="minorHAnsi"/>
              </w:rPr>
            </w:pPr>
            <w:ins w:id="233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234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-</w:t>
            </w:r>
          </w:p>
        </w:tc>
      </w:tr>
    </w:tbl>
    <w:p/>
    <w:p>
      <w:pPr>
        <w:pStyle w:val="Heading3"/>
      </w:pPr>
      <w:r>
        <w:rPr>
          <w:rFonts w:ascii="Times New Roman" w:hAnsi="Times New Roman"/>
          <w:color w:val="000000"/>
          <w:sz w:val="21"/>
        </w:rPr>
        <w:t>Meaning_variable-None</w:t>
      </w: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186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187">
          <w:tblGrid>
            <w:gridCol w:w="1880"/>
            <w:gridCol w:w="7866"/>
          </w:tblGrid>
        </w:tblGridChange>
      </w:tblGrid>
      <w:tr w:rsidR="00B617A6" w:rsidRPr="00B96330" w14:paraId="2C022632" w14:textId="77777777" w:rsidTr="00662CA7">
        <w:trPr>
          <w:ins w:id="188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8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2F2848A" w14:textId="77777777" w:rsidR="00B617A6" w:rsidRPr="00B96330" w:rsidRDefault="00B617A6" w:rsidP="00662CA7">
            <w:pPr>
              <w:pStyle w:val="1"/>
              <w:ind w:firstLineChars="0" w:firstLine="0"/>
              <w:rPr>
                <w:ins w:id="190" w:author="Bui Van Nhan" w:date="2022-01-19T13:14:00Z"/>
                <w:rStyle w:val="a0"/>
                <w:rFonts w:asciiTheme="minorHAnsi" w:hAnsiTheme="minorHAnsi" w:cstheme="minorHAnsi"/>
              </w:rPr>
            </w:pPr>
            <w:ins w:id="191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名称</w:t>
              </w:r>
            </w:ins>
          </w:p>
        </w:tc>
        <w:tc>
          <w:tcPr>
            <w:tcW w:w="7953" w:type="dxa"/>
            <w:vAlign w:val="center"/>
            <w:tcPrChange w:id="192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ulDcdc_Dma_Offset</w:t>
            </w:r>
          </w:p>
        </w:tc>
      </w:tr>
      <w:tr w:rsidR="00B617A6" w:rsidRPr="00B96330" w14:paraId="1C15027E" w14:textId="77777777" w:rsidTr="00662CA7">
        <w:trPr>
          <w:ins w:id="195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9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9800C13" w14:textId="77777777" w:rsidR="00B617A6" w:rsidRPr="00B96330" w:rsidRDefault="00B617A6" w:rsidP="00662CA7">
            <w:pPr>
              <w:pStyle w:val="1"/>
              <w:ind w:firstLineChars="0" w:firstLine="0"/>
              <w:rPr>
                <w:ins w:id="197" w:author="Bui Van Nhan" w:date="2022-01-19T13:14:00Z"/>
                <w:rStyle w:val="a0"/>
                <w:rFonts w:asciiTheme="minorHAnsi" w:hAnsiTheme="minorHAnsi" w:cstheme="minorHAnsi"/>
              </w:rPr>
            </w:pPr>
            <w:ins w:id="198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型</w:t>
              </w:r>
            </w:ins>
          </w:p>
        </w:tc>
        <w:tc>
          <w:tcPr>
            <w:tcW w:w="7953" w:type="dxa"/>
            <w:vAlign w:val="center"/>
            <w:tcPrChange w:id="199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ULONG</w:t>
            </w:r>
          </w:p>
        </w:tc>
      </w:tr>
      <w:tr w:rsidR="00B617A6" w:rsidRPr="00B96330" w14:paraId="4EA5DC58" w14:textId="77777777" w:rsidTr="00662CA7">
        <w:trPr>
          <w:ins w:id="202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0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D0D5B89" w14:textId="77777777" w:rsidR="00B617A6" w:rsidRPr="00B96330" w:rsidRDefault="00B617A6" w:rsidP="00662CA7">
            <w:pPr>
              <w:pStyle w:val="1"/>
              <w:ind w:firstLineChars="0" w:firstLine="0"/>
              <w:rPr>
                <w:ins w:id="204" w:author="Bui Van Nhan" w:date="2022-01-19T13:14:00Z"/>
                <w:rStyle w:val="a0"/>
                <w:rFonts w:asciiTheme="minorHAnsi" w:hAnsiTheme="minorHAnsi" w:cstheme="minorHAnsi"/>
              </w:rPr>
            </w:pPr>
            <w:ins w:id="205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範囲</w:t>
              </w:r>
            </w:ins>
          </w:p>
        </w:tc>
        <w:tc>
          <w:tcPr>
            <w:tcW w:w="7953" w:type="dxa"/>
            <w:vAlign w:val="center"/>
            <w:tcPrChange w:id="206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ulDcdc_Dma_Offset_Range_QA</w:t>
            </w:r>
          </w:p>
        </w:tc>
      </w:tr>
      <w:tr w:rsidR="00B617A6" w:rsidRPr="00B96330" w14:paraId="1E7CD052" w14:textId="77777777" w:rsidTr="00662CA7">
        <w:trPr>
          <w:ins w:id="209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C02E8D8" w14:textId="77777777" w:rsidR="00B617A6" w:rsidRPr="00B96330" w:rsidRDefault="00B617A6" w:rsidP="00662CA7">
            <w:pPr>
              <w:pStyle w:val="1"/>
              <w:ind w:firstLineChars="0" w:firstLine="0"/>
              <w:rPr>
                <w:ins w:id="211" w:author="Bui Van Nhan" w:date="2022-01-19T13:14:00Z"/>
                <w:rStyle w:val="a0"/>
                <w:rFonts w:asciiTheme="minorHAnsi" w:hAnsiTheme="minorHAnsi" w:cstheme="minorHAnsi"/>
              </w:rPr>
            </w:pPr>
            <w:ins w:id="212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213" w:author="Bui Van Nhan" w:date="2022-01-19T13:30:00Z">
              <w:tcPr>
                <w:tcW w:w="7866" w:type="dxa"/>
              </w:tcPr>
            </w:tcPrChange>
          </w:tcPr>
          <w:p w14:paraId="26AB8E3F" w14:textId="57A04203" w:rsidR="00B617A6" w:rsidRPr="00B96330" w:rsidRDefault="00B617A6" w:rsidP="00662CA7">
            <w:pPr>
              <w:pStyle w:val="1"/>
              <w:ind w:firstLineChars="0" w:firstLine="0"/>
              <w:rPr>
                <w:ins w:id="214" w:author="Bui Van Nhan" w:date="2022-01-19T13:14:00Z"/>
                <w:rStyle w:val="a0"/>
                <w:rFonts w:asciiTheme="minorHAnsi" w:hAnsiTheme="minorHAnsi" w:cstheme="minorHAnsi"/>
              </w:rPr>
            </w:pPr>
            <w:ins w:id="215" w:author="Bui Van Nhan" w:date="2022-01-19T13:14:00Z">
              <w:r w:rsidRPr="00707997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-</w:t>
              </w:r>
            </w:ins>
          </w:p>
        </w:tc>
      </w:tr>
      <w:tr w:rsidR="00B617A6" w:rsidRPr="00B96330" w14:paraId="1D3452D4" w14:textId="77777777" w:rsidTr="00662CA7">
        <w:trPr>
          <w:ins w:id="216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7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35508D91" w14:textId="77777777" w:rsidR="00B617A6" w:rsidRPr="00B96330" w:rsidRDefault="00B617A6" w:rsidP="00662CA7">
            <w:pPr>
              <w:pStyle w:val="1"/>
              <w:ind w:firstLineChars="0" w:firstLine="0"/>
              <w:rPr>
                <w:ins w:id="218" w:author="Bui Van Nhan" w:date="2022-01-19T13:14:00Z"/>
                <w:rStyle w:val="a0"/>
                <w:rFonts w:asciiTheme="minorHAnsi" w:hAnsiTheme="minorHAnsi" w:cstheme="minorHAnsi"/>
              </w:rPr>
            </w:pPr>
            <w:ins w:id="219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初期値</w:t>
              </w:r>
            </w:ins>
          </w:p>
        </w:tc>
        <w:tc>
          <w:tcPr>
            <w:tcW w:w="7953" w:type="dxa"/>
            <w:vAlign w:val="center"/>
            <w:tcPrChange w:id="220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ZPWM_DCDC_OFFSET</w:t>
            </w:r>
          </w:p>
        </w:tc>
      </w:tr>
      <w:tr w:rsidR="00B617A6" w:rsidRPr="00B96330" w14:paraId="38C4227A" w14:textId="77777777" w:rsidTr="00662CA7">
        <w:trPr>
          <w:ins w:id="223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24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7B5A5ED0" w14:textId="77777777" w:rsidR="00B617A6" w:rsidRPr="00B96330" w:rsidRDefault="00B617A6" w:rsidP="00662CA7">
            <w:pPr>
              <w:pStyle w:val="1"/>
              <w:ind w:firstLineChars="0" w:firstLine="0"/>
              <w:rPr>
                <w:ins w:id="225" w:author="Bui Van Nhan" w:date="2022-01-19T13:14:00Z"/>
                <w:rStyle w:val="a0"/>
                <w:rFonts w:asciiTheme="minorHAnsi" w:hAnsiTheme="minorHAnsi" w:cstheme="minorHAnsi"/>
              </w:rPr>
            </w:pPr>
            <w:ins w:id="226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227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グローバル</w:t>
            </w:r>
          </w:p>
        </w:tc>
      </w:tr>
      <w:tr w:rsidR="00B617A6" w:rsidRPr="00B96330" w14:paraId="6F62D649" w14:textId="77777777" w:rsidTr="00662CA7">
        <w:trPr>
          <w:ins w:id="230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31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76B64B5" w14:textId="77777777" w:rsidR="00B617A6" w:rsidRPr="00B96330" w:rsidRDefault="00B617A6" w:rsidP="00662CA7">
            <w:pPr>
              <w:pStyle w:val="1"/>
              <w:ind w:firstLineChars="0" w:firstLine="0"/>
              <w:rPr>
                <w:ins w:id="232" w:author="Bui Van Nhan" w:date="2022-01-19T13:14:00Z"/>
                <w:rStyle w:val="a0"/>
                <w:rFonts w:asciiTheme="minorHAnsi" w:hAnsiTheme="minorHAnsi" w:cstheme="minorHAnsi"/>
              </w:rPr>
            </w:pPr>
            <w:ins w:id="233" w:author="Bui Van Nhan" w:date="2022-01-19T13:14:00Z">
              <w:r w:rsidRPr="00B96330">
                <w:rPr>
                  <w:rStyle w:val="a0"/>
                  <w:rFonts w:asciiTheme="minorHAnsi" w:hAnsiTheme="minorHAnsi" w:cstheme="minorHAnsi" w:ascii="Times New Roman" w:hAnsi="Times New Roman"/>
                  <w:color w:val="000000"/>
                  <w:sz w:val="18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234" w:author="Bui Van Nhan" w:date="2022-01-19T13:30:00Z">
              <w:tcPr>
                <w:tcW w:w="7866" w:type="dxa"/>
              </w:tcPr>
            </w:tcPrChange>
          </w:tcPr>
          <w:p>
            <w:r>
              <w:rPr>
                <w:rFonts w:ascii="Times New Roman" w:hAnsi="Times New Roman"/>
                <w:color w:val="000000"/>
                <w:sz w:val="18"/>
              </w:rP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